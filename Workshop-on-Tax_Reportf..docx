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D7D83" w14:textId="67DBE119" w:rsidR="002B3D52" w:rsidRPr="00FA142D" w:rsidRDefault="001416AB" w:rsidP="0032571F">
      <w:pPr>
        <w:spacing w:line="240" w:lineRule="auto"/>
        <w:jc w:val="center"/>
        <w:rPr>
          <w:rFonts w:ascii="Franklin Gothic Demi" w:hAnsi="Franklin Gothic Demi" w:cs="Times New Roman"/>
          <w:b/>
          <w:bCs/>
          <w:sz w:val="40"/>
          <w:szCs w:val="40"/>
        </w:rPr>
      </w:pPr>
      <w:bookmarkStart w:id="0" w:name="_GoBack"/>
      <w:bookmarkEnd w:id="0"/>
      <w:r w:rsidRPr="00FA142D">
        <w:rPr>
          <w:rFonts w:ascii="Franklin Gothic Demi" w:hAnsi="Franklin Gothic Demi" w:cs="Times New Roman"/>
          <w:b/>
          <w:bCs/>
          <w:sz w:val="40"/>
          <w:szCs w:val="40"/>
        </w:rPr>
        <w:t>Work completion repo</w:t>
      </w:r>
      <w:r w:rsidR="002B3D52" w:rsidRPr="00FA142D">
        <w:rPr>
          <w:rFonts w:ascii="Franklin Gothic Demi" w:hAnsi="Franklin Gothic Demi" w:cs="Times New Roman"/>
          <w:b/>
          <w:bCs/>
          <w:sz w:val="40"/>
          <w:szCs w:val="40"/>
        </w:rPr>
        <w:t>rt</w:t>
      </w:r>
    </w:p>
    <w:p w14:paraId="1D517EA1" w14:textId="77777777" w:rsidR="00D47E36" w:rsidRDefault="00D47E36" w:rsidP="00D47E36">
      <w:pPr>
        <w:spacing w:line="240" w:lineRule="auto"/>
        <w:jc w:val="center"/>
        <w:rPr>
          <w:rFonts w:ascii="Franklin Gothic Demi" w:hAnsi="Franklin Gothic Demi" w:cs="Times New Roman"/>
          <w:b/>
          <w:bCs/>
          <w:sz w:val="40"/>
          <w:szCs w:val="40"/>
        </w:rPr>
      </w:pPr>
      <w:r w:rsidRPr="00D47E36">
        <w:rPr>
          <w:rFonts w:ascii="Franklin Gothic Demi" w:hAnsi="Franklin Gothic Demi" w:cs="Times New Roman"/>
          <w:b/>
          <w:bCs/>
          <w:sz w:val="40"/>
          <w:szCs w:val="40"/>
        </w:rPr>
        <w:t>Workshop on Tax Studies for Estimating</w:t>
      </w:r>
    </w:p>
    <w:p w14:paraId="4E39796C" w14:textId="2F6A5527" w:rsidR="00D47E36" w:rsidRPr="00D47E36" w:rsidRDefault="00D47E36" w:rsidP="00D47E36">
      <w:pPr>
        <w:spacing w:line="240" w:lineRule="auto"/>
        <w:jc w:val="center"/>
        <w:rPr>
          <w:rFonts w:ascii="Franklin Gothic Demi" w:hAnsi="Franklin Gothic Demi" w:cs="Times New Roman"/>
          <w:b/>
          <w:bCs/>
          <w:sz w:val="40"/>
          <w:szCs w:val="40"/>
        </w:rPr>
      </w:pPr>
      <w:r w:rsidRPr="00D47E36">
        <w:rPr>
          <w:rFonts w:ascii="Franklin Gothic Demi" w:hAnsi="Franklin Gothic Demi" w:cs="Times New Roman"/>
          <w:b/>
          <w:bCs/>
          <w:sz w:val="40"/>
          <w:szCs w:val="40"/>
        </w:rPr>
        <w:t xml:space="preserve"> National Accounts Statistics</w:t>
      </w:r>
    </w:p>
    <w:p w14:paraId="56FD3118" w14:textId="2CD76982" w:rsidR="001C70B4" w:rsidRPr="00FA142D" w:rsidRDefault="0032571F" w:rsidP="0032571F">
      <w:pPr>
        <w:spacing w:line="240" w:lineRule="auto"/>
        <w:rPr>
          <w:rFonts w:ascii="Franklin Gothic Demi" w:hAnsi="Franklin Gothic Demi" w:cs="Times New Roman"/>
          <w:b/>
          <w:bCs/>
        </w:rPr>
      </w:pPr>
      <w:r>
        <w:rPr>
          <w:rFonts w:ascii="Franklin Gothic Demi" w:hAnsi="Franklin Gothic Demi" w:cs="Times New Roman"/>
          <w:b/>
          <w:bCs/>
        </w:rPr>
        <w:t xml:space="preserve">                           </w:t>
      </w:r>
      <w:r w:rsidR="003154DA">
        <w:rPr>
          <w:rFonts w:ascii="Franklin Gothic Demi" w:hAnsi="Franklin Gothic Demi" w:cs="Times New Roman"/>
          <w:b/>
          <w:bCs/>
        </w:rPr>
        <w:t>25</w:t>
      </w:r>
      <w:r w:rsidR="00C94820">
        <w:rPr>
          <w:rFonts w:ascii="Franklin Gothic Demi" w:hAnsi="Franklin Gothic Demi" w:cs="Times New Roman"/>
          <w:b/>
          <w:bCs/>
        </w:rPr>
        <w:t>-</w:t>
      </w:r>
      <w:r w:rsidR="003154DA">
        <w:rPr>
          <w:rFonts w:ascii="Franklin Gothic Demi" w:hAnsi="Franklin Gothic Demi" w:cs="Times New Roman"/>
          <w:b/>
          <w:bCs/>
        </w:rPr>
        <w:t>27</w:t>
      </w:r>
      <w:r w:rsidR="00C94820">
        <w:rPr>
          <w:rFonts w:ascii="Franklin Gothic Demi" w:hAnsi="Franklin Gothic Demi" w:cs="Times New Roman"/>
          <w:b/>
          <w:bCs/>
        </w:rPr>
        <w:t xml:space="preserve"> </w:t>
      </w:r>
      <w:r w:rsidR="003154DA">
        <w:rPr>
          <w:rFonts w:ascii="Franklin Gothic Demi" w:hAnsi="Franklin Gothic Demi" w:cs="Times New Roman"/>
          <w:b/>
          <w:bCs/>
        </w:rPr>
        <w:t>Jestha</w:t>
      </w:r>
      <w:r w:rsidR="001416AB" w:rsidRPr="00FA142D">
        <w:rPr>
          <w:rFonts w:ascii="Franklin Gothic Demi" w:hAnsi="Franklin Gothic Demi" w:cs="Times New Roman"/>
          <w:b/>
          <w:bCs/>
        </w:rPr>
        <w:t xml:space="preserve"> 20</w:t>
      </w:r>
      <w:r w:rsidR="003154DA">
        <w:rPr>
          <w:rFonts w:ascii="Franklin Gothic Demi" w:hAnsi="Franklin Gothic Demi" w:cs="Times New Roman"/>
          <w:b/>
          <w:bCs/>
        </w:rPr>
        <w:t>81</w:t>
      </w:r>
      <w:r>
        <w:rPr>
          <w:rFonts w:ascii="Franklin Gothic Demi" w:hAnsi="Franklin Gothic Demi" w:cs="Times New Roman"/>
          <w:b/>
          <w:bCs/>
        </w:rPr>
        <w:t xml:space="preserve">, </w:t>
      </w:r>
      <w:r w:rsidR="003154DA">
        <w:rPr>
          <w:rFonts w:ascii="Franklin Gothic Demi" w:hAnsi="Franklin Gothic Demi" w:cs="Times New Roman"/>
          <w:b/>
          <w:bCs/>
        </w:rPr>
        <w:t>Dhulikhel</w:t>
      </w:r>
      <w:r>
        <w:rPr>
          <w:rFonts w:ascii="Franklin Gothic Demi" w:hAnsi="Franklin Gothic Demi" w:cs="Times New Roman"/>
          <w:b/>
          <w:bCs/>
        </w:rPr>
        <w:t xml:space="preserve">, </w:t>
      </w:r>
      <w:r w:rsidR="009D1161">
        <w:rPr>
          <w:rFonts w:ascii="Franklin Gothic Demi" w:hAnsi="Franklin Gothic Demi" w:cs="Times New Roman"/>
          <w:b/>
          <w:bCs/>
        </w:rPr>
        <w:t>Kavre</w:t>
      </w:r>
    </w:p>
    <w:p w14:paraId="4A514F5E" w14:textId="625D26BD" w:rsidR="003B6ABC" w:rsidRPr="003B6ABC" w:rsidRDefault="00A00AE6" w:rsidP="003B6ABC">
      <w:pPr>
        <w:spacing w:line="240" w:lineRule="auto"/>
        <w:jc w:val="both"/>
        <w:rPr>
          <w:rFonts w:ascii="Times New Roman" w:hAnsi="Times New Roman" w:cs="Times New Roman"/>
          <w:b/>
          <w:bCs/>
        </w:rPr>
      </w:pPr>
      <w:r>
        <w:rPr>
          <w:rFonts w:ascii="Times New Roman" w:hAnsi="Times New Roman" w:cs="Times New Roman"/>
          <w:b/>
          <w:bCs/>
        </w:rPr>
        <w:drawing>
          <wp:inline distT="0" distB="0" distL="0" distR="0" wp14:anchorId="2AA406F1" wp14:editId="31F36C54">
            <wp:extent cx="6445250" cy="3943350"/>
            <wp:effectExtent l="0" t="0" r="0" b="0"/>
            <wp:docPr id="103002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20024" name="Picture 10300200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5250" cy="3943350"/>
                    </a:xfrm>
                    <a:prstGeom prst="rect">
                      <a:avLst/>
                    </a:prstGeom>
                  </pic:spPr>
                </pic:pic>
              </a:graphicData>
            </a:graphic>
          </wp:inline>
        </w:drawing>
      </w:r>
    </w:p>
    <w:p w14:paraId="2C5EA756" w14:textId="77777777" w:rsidR="001C70B4" w:rsidRPr="003B6ABC" w:rsidRDefault="00C869BE" w:rsidP="00B71016">
      <w:pPr>
        <w:jc w:val="both"/>
        <w:rPr>
          <w:rFonts w:ascii="Franklin Gothic Demi" w:hAnsi="Franklin Gothic Demi" w:cs="Times New Roman"/>
          <w:b/>
          <w:bCs/>
        </w:rPr>
      </w:pPr>
      <w:r w:rsidRPr="003B6ABC">
        <w:rPr>
          <w:rFonts w:ascii="Franklin Gothic Demi" w:hAnsi="Franklin Gothic Demi" w:cs="Times New Roman"/>
          <w:b/>
          <w:bCs/>
        </w:rPr>
        <w:t xml:space="preserve">Conducted by </w:t>
      </w:r>
      <w:r w:rsidR="001C70B4" w:rsidRPr="003B6ABC">
        <w:rPr>
          <w:rFonts w:ascii="Franklin Gothic Demi" w:hAnsi="Franklin Gothic Demi" w:cs="Times New Roman"/>
          <w:b/>
          <w:bCs/>
        </w:rPr>
        <w:tab/>
      </w:r>
      <w:r w:rsidR="001C70B4" w:rsidRPr="003B6ABC">
        <w:rPr>
          <w:rFonts w:ascii="Franklin Gothic Demi" w:hAnsi="Franklin Gothic Demi" w:cs="Times New Roman"/>
          <w:b/>
          <w:bCs/>
        </w:rPr>
        <w:tab/>
      </w:r>
      <w:r w:rsidR="001C70B4" w:rsidRPr="003B6ABC">
        <w:rPr>
          <w:rFonts w:ascii="Franklin Gothic Demi" w:hAnsi="Franklin Gothic Demi" w:cs="Times New Roman"/>
          <w:b/>
          <w:bCs/>
        </w:rPr>
        <w:tab/>
      </w:r>
      <w:r w:rsidR="001C70B4" w:rsidRPr="003B6ABC">
        <w:rPr>
          <w:rFonts w:ascii="Franklin Gothic Demi" w:hAnsi="Franklin Gothic Demi" w:cs="Times New Roman"/>
          <w:b/>
          <w:bCs/>
        </w:rPr>
        <w:tab/>
      </w:r>
      <w:r w:rsidR="001C70B4" w:rsidRPr="003B6ABC">
        <w:rPr>
          <w:rFonts w:ascii="Franklin Gothic Demi" w:hAnsi="Franklin Gothic Demi" w:cs="Times New Roman"/>
          <w:b/>
          <w:bCs/>
        </w:rPr>
        <w:tab/>
      </w:r>
      <w:r w:rsidR="001C70B4" w:rsidRPr="003B6ABC">
        <w:rPr>
          <w:rFonts w:ascii="Franklin Gothic Demi" w:hAnsi="Franklin Gothic Demi" w:cs="Times New Roman"/>
          <w:b/>
          <w:bCs/>
        </w:rPr>
        <w:tab/>
      </w:r>
      <w:r w:rsidR="001C70B4" w:rsidRPr="003B6ABC">
        <w:rPr>
          <w:rFonts w:ascii="Franklin Gothic Demi" w:hAnsi="Franklin Gothic Demi" w:cs="Times New Roman"/>
          <w:b/>
          <w:bCs/>
        </w:rPr>
        <w:tab/>
      </w:r>
      <w:r w:rsidR="001C70B4" w:rsidRPr="003B6ABC">
        <w:rPr>
          <w:rFonts w:ascii="Franklin Gothic Demi" w:hAnsi="Franklin Gothic Demi" w:cs="Times New Roman"/>
          <w:b/>
          <w:bCs/>
        </w:rPr>
        <w:tab/>
        <w:t xml:space="preserve"> </w:t>
      </w:r>
    </w:p>
    <w:p w14:paraId="46464E15" w14:textId="1634C1A6" w:rsidR="00FA142D" w:rsidRPr="003B6ABC" w:rsidRDefault="003154DA" w:rsidP="001C70B4">
      <w:pPr>
        <w:jc w:val="both"/>
        <w:rPr>
          <w:rFonts w:ascii="Forte" w:hAnsi="Forte" w:cs="Times New Roman"/>
        </w:rPr>
      </w:pPr>
      <w:r>
        <w:rPr>
          <w:rFonts w:ascii="Forte" w:hAnsi="Forte" w:cs="Times New Roman"/>
        </w:rPr>
        <w:t>National Statistics Office</w:t>
      </w:r>
      <w:r w:rsidR="0032571F">
        <w:rPr>
          <w:rFonts w:ascii="Forte" w:hAnsi="Forte" w:cs="Times New Roman"/>
        </w:rPr>
        <w:t>, National Account</w:t>
      </w:r>
      <w:r>
        <w:rPr>
          <w:rFonts w:ascii="Forte" w:hAnsi="Forte" w:cs="Times New Roman"/>
        </w:rPr>
        <w:t>s</w:t>
      </w:r>
      <w:r w:rsidR="0032571F">
        <w:rPr>
          <w:rFonts w:ascii="Forte" w:hAnsi="Forte" w:cs="Times New Roman"/>
        </w:rPr>
        <w:t xml:space="preserve"> Section</w:t>
      </w:r>
      <w:r w:rsidR="001C70B4" w:rsidRPr="003B6ABC">
        <w:rPr>
          <w:rFonts w:ascii="Forte" w:hAnsi="Forte" w:cs="Times New Roman"/>
        </w:rPr>
        <w:t xml:space="preserve"> </w:t>
      </w:r>
    </w:p>
    <w:p w14:paraId="03BBF5A8" w14:textId="4545B858" w:rsidR="001C70B4" w:rsidRPr="00B264E5" w:rsidRDefault="00B264E5" w:rsidP="00B264E5">
      <w:pPr>
        <w:jc w:val="right"/>
        <w:rPr>
          <w:rFonts w:ascii="Franklin Gothic Demi" w:hAnsi="Franklin Gothic Demi" w:cs="Times New Roman"/>
          <w:b/>
          <w:bCs/>
        </w:rPr>
      </w:pPr>
      <w:r>
        <w:rPr>
          <w:rFonts w:ascii="Franklin Gothic Demi" w:hAnsi="Franklin Gothic Demi" w:cs="Times New Roman"/>
          <w:b/>
          <w:bCs/>
        </w:rPr>
        <w:t xml:space="preserve">                                         </w:t>
      </w:r>
      <w:r w:rsidR="00E67BE1">
        <w:rPr>
          <w:rFonts w:ascii="Franklin Gothic Demi" w:hAnsi="Franklin Gothic Demi" w:cs="Times New Roman"/>
          <w:b/>
          <w:bCs/>
        </w:rPr>
        <w:t xml:space="preserve">Report </w:t>
      </w:r>
      <w:r w:rsidR="001C70B4" w:rsidRPr="00B264E5">
        <w:rPr>
          <w:rFonts w:ascii="Franklin Gothic Demi" w:hAnsi="Franklin Gothic Demi" w:cs="Times New Roman"/>
          <w:b/>
          <w:bCs/>
        </w:rPr>
        <w:t>Prepared by</w:t>
      </w:r>
    </w:p>
    <w:p w14:paraId="5CCBCDCD" w14:textId="33087E23" w:rsidR="001C70B4" w:rsidRPr="003B6ABC" w:rsidRDefault="0032571F" w:rsidP="00B264E5">
      <w:pPr>
        <w:jc w:val="right"/>
        <w:rPr>
          <w:rFonts w:ascii="Forte" w:hAnsi="Forte" w:cs="Times New Roman"/>
        </w:rPr>
      </w:pPr>
      <w:r>
        <w:rPr>
          <w:rFonts w:ascii="Forte" w:hAnsi="Forte" w:cs="Times New Roman"/>
        </w:rPr>
        <w:t>Avadhesh Kumar Shukla</w:t>
      </w:r>
    </w:p>
    <w:p w14:paraId="11A30BEA" w14:textId="77777777" w:rsidR="001C70B4" w:rsidRPr="003B6ABC" w:rsidRDefault="003B6ABC" w:rsidP="00B264E5">
      <w:pPr>
        <w:jc w:val="right"/>
        <w:rPr>
          <w:rFonts w:ascii="Forte" w:hAnsi="Forte" w:cs="Times New Roman"/>
        </w:rPr>
      </w:pPr>
      <w:r>
        <w:rPr>
          <w:rFonts w:ascii="Forte" w:hAnsi="Forte" w:cs="Times New Roman"/>
        </w:rPr>
        <w:t xml:space="preserve">                                                                    </w:t>
      </w:r>
      <w:r w:rsidR="001C70B4" w:rsidRPr="003B6ABC">
        <w:rPr>
          <w:rFonts w:ascii="Forte" w:hAnsi="Forte" w:cs="Times New Roman"/>
        </w:rPr>
        <w:t xml:space="preserve">Statistics Officer </w:t>
      </w:r>
    </w:p>
    <w:p w14:paraId="370CCCB3" w14:textId="77777777" w:rsidR="00FA142D" w:rsidRPr="003B6ABC" w:rsidRDefault="003B6ABC" w:rsidP="00B264E5">
      <w:pPr>
        <w:ind w:left="5040"/>
        <w:jc w:val="right"/>
        <w:rPr>
          <w:rFonts w:ascii="Forte" w:hAnsi="Forte" w:cs="Times New Roman"/>
        </w:rPr>
      </w:pPr>
      <w:r>
        <w:rPr>
          <w:rFonts w:ascii="Forte" w:hAnsi="Forte" w:cs="Times New Roman"/>
        </w:rPr>
        <w:t xml:space="preserve">  </w:t>
      </w:r>
      <w:r w:rsidR="001C70B4" w:rsidRPr="003B6ABC">
        <w:rPr>
          <w:rFonts w:ascii="Forte" w:hAnsi="Forte" w:cs="Times New Roman"/>
        </w:rPr>
        <w:t>National Accounts Sec</w:t>
      </w:r>
      <w:r w:rsidR="006D4112" w:rsidRPr="003B6ABC">
        <w:rPr>
          <w:rFonts w:ascii="Forte" w:hAnsi="Forte" w:cs="Times New Roman"/>
        </w:rPr>
        <w:t>tion</w:t>
      </w:r>
    </w:p>
    <w:p w14:paraId="15935102" w14:textId="77777777" w:rsidR="00887626" w:rsidRDefault="00887626" w:rsidP="006D4112">
      <w:pPr>
        <w:ind w:left="180"/>
        <w:jc w:val="both"/>
        <w:rPr>
          <w:rFonts w:ascii="Times New Roman" w:hAnsi="Times New Roman" w:cs="Times New Roman"/>
          <w:b/>
          <w:bCs/>
          <w:sz w:val="28"/>
          <w:szCs w:val="28"/>
        </w:rPr>
      </w:pPr>
    </w:p>
    <w:p w14:paraId="0115CDD1" w14:textId="55CF87A3" w:rsidR="00C55CB6" w:rsidRPr="00B1077D" w:rsidRDefault="00836752" w:rsidP="00887626">
      <w:pPr>
        <w:jc w:val="both"/>
        <w:rPr>
          <w:rFonts w:ascii="Times New Roman" w:hAnsi="Times New Roman" w:cs="Times New Roman"/>
          <w:sz w:val="28"/>
          <w:szCs w:val="28"/>
        </w:rPr>
      </w:pPr>
      <w:r w:rsidRPr="00B1077D">
        <w:rPr>
          <w:rFonts w:ascii="Times New Roman" w:hAnsi="Times New Roman" w:cs="Times New Roman"/>
          <w:b/>
          <w:bCs/>
          <w:sz w:val="28"/>
          <w:szCs w:val="28"/>
        </w:rPr>
        <w:t xml:space="preserve">1.1 </w:t>
      </w:r>
      <w:r w:rsidR="0090237E" w:rsidRPr="00B1077D">
        <w:rPr>
          <w:rFonts w:ascii="Times New Roman" w:hAnsi="Times New Roman" w:cs="Times New Roman"/>
          <w:b/>
          <w:bCs/>
          <w:sz w:val="28"/>
          <w:szCs w:val="28"/>
        </w:rPr>
        <w:t>Introduction</w:t>
      </w:r>
    </w:p>
    <w:p w14:paraId="0C307FF3" w14:textId="7EA6D557" w:rsidR="0095010F" w:rsidRPr="00A00AE6" w:rsidRDefault="0095010F" w:rsidP="00327243">
      <w:pPr>
        <w:spacing w:after="0" w:line="240" w:lineRule="auto"/>
        <w:jc w:val="both"/>
        <w:rPr>
          <w:rFonts w:ascii="Times New Roman" w:eastAsia="Times New Roman" w:hAnsi="Times New Roman" w:cs="Times New Roman"/>
          <w:noProof w:val="0"/>
          <w:sz w:val="26"/>
          <w:szCs w:val="26"/>
          <w:lang w:bidi="hi-IN"/>
        </w:rPr>
      </w:pPr>
      <w:r w:rsidRPr="00A00AE6">
        <w:rPr>
          <w:rFonts w:ascii="Times New Roman" w:eastAsia="Times New Roman" w:hAnsi="Times New Roman" w:cs="Times New Roman"/>
          <w:noProof w:val="0"/>
          <w:sz w:val="26"/>
          <w:szCs w:val="26"/>
          <w:lang w:bidi="hi-IN"/>
        </w:rPr>
        <w:t xml:space="preserve">Taxes and subsidies are essential components in the national accounting framework. The availability of reliable and timely domestic tax data is an important component in the estimation of GDP (in current and constant prices), allowing for the evaluation of annual periodic variations in the major economic sectors. More specifically, Tax </w:t>
      </w:r>
      <w:r w:rsidR="00327243" w:rsidRPr="00A00AE6">
        <w:rPr>
          <w:rFonts w:ascii="Times New Roman" w:eastAsia="Times New Roman" w:hAnsi="Times New Roman" w:cs="Times New Roman"/>
          <w:noProof w:val="0"/>
          <w:sz w:val="26"/>
          <w:szCs w:val="26"/>
          <w:lang w:bidi="hi-IN"/>
        </w:rPr>
        <w:t>less</w:t>
      </w:r>
      <w:r w:rsidRPr="00A00AE6">
        <w:rPr>
          <w:rFonts w:ascii="Times New Roman" w:eastAsia="Times New Roman" w:hAnsi="Times New Roman" w:cs="Times New Roman"/>
          <w:noProof w:val="0"/>
          <w:sz w:val="26"/>
          <w:szCs w:val="26"/>
          <w:lang w:bidi="hi-IN"/>
        </w:rPr>
        <w:t xml:space="preserve"> Subsidies on pro</w:t>
      </w:r>
      <w:r w:rsidR="00327243" w:rsidRPr="00A00AE6">
        <w:rPr>
          <w:rFonts w:ascii="Times New Roman" w:eastAsia="Times New Roman" w:hAnsi="Times New Roman" w:cs="Times New Roman"/>
          <w:noProof w:val="0"/>
          <w:sz w:val="26"/>
          <w:szCs w:val="26"/>
          <w:lang w:bidi="hi-IN"/>
        </w:rPr>
        <w:t>d</w:t>
      </w:r>
      <w:r w:rsidRPr="00A00AE6">
        <w:rPr>
          <w:rFonts w:ascii="Times New Roman" w:eastAsia="Times New Roman" w:hAnsi="Times New Roman" w:cs="Times New Roman"/>
          <w:noProof w:val="0"/>
          <w:sz w:val="26"/>
          <w:szCs w:val="26"/>
          <w:lang w:bidi="hi-IN"/>
        </w:rPr>
        <w:t>ucts</w:t>
      </w:r>
      <w:r w:rsidR="00327243" w:rsidRPr="00A00AE6">
        <w:rPr>
          <w:rFonts w:ascii="Times New Roman" w:eastAsia="Times New Roman" w:hAnsi="Times New Roman" w:cs="Times New Roman"/>
          <w:noProof w:val="0"/>
          <w:sz w:val="26"/>
          <w:szCs w:val="26"/>
          <w:lang w:bidi="hi-IN"/>
        </w:rPr>
        <w:t xml:space="preserve"> is used to estimate purchaser</w:t>
      </w:r>
      <w:r w:rsidR="00E67BE1">
        <w:rPr>
          <w:rFonts w:ascii="Times New Roman" w:eastAsia="Times New Roman" w:hAnsi="Times New Roman" w:cs="Times New Roman"/>
          <w:noProof w:val="0"/>
          <w:sz w:val="26"/>
          <w:szCs w:val="26"/>
          <w:lang w:bidi="hi-IN"/>
        </w:rPr>
        <w:t>'s</w:t>
      </w:r>
      <w:r w:rsidR="00327243" w:rsidRPr="00A00AE6">
        <w:rPr>
          <w:rFonts w:ascii="Times New Roman" w:eastAsia="Times New Roman" w:hAnsi="Times New Roman" w:cs="Times New Roman"/>
          <w:noProof w:val="0"/>
          <w:sz w:val="26"/>
          <w:szCs w:val="26"/>
          <w:lang w:bidi="hi-IN"/>
        </w:rPr>
        <w:t xml:space="preserve"> price GDP using Production approach,</w:t>
      </w:r>
      <w:r w:rsidRPr="00A00AE6">
        <w:rPr>
          <w:rFonts w:ascii="Times New Roman" w:eastAsia="Times New Roman" w:hAnsi="Times New Roman" w:cs="Times New Roman"/>
          <w:noProof w:val="0"/>
          <w:sz w:val="26"/>
          <w:szCs w:val="26"/>
          <w:lang w:bidi="hi-IN"/>
        </w:rPr>
        <w:t xml:space="preserve"> </w:t>
      </w:r>
      <w:r w:rsidR="00327243" w:rsidRPr="00A00AE6">
        <w:rPr>
          <w:rFonts w:ascii="Times New Roman" w:eastAsia="Times New Roman" w:hAnsi="Times New Roman" w:cs="Times New Roman"/>
          <w:noProof w:val="0"/>
          <w:sz w:val="26"/>
          <w:szCs w:val="26"/>
          <w:lang w:bidi="hi-IN"/>
        </w:rPr>
        <w:t>Tax</w:t>
      </w:r>
      <w:r w:rsidR="00E67BE1">
        <w:rPr>
          <w:rFonts w:ascii="Times New Roman" w:eastAsia="Times New Roman" w:hAnsi="Times New Roman" w:cs="Times New Roman"/>
          <w:noProof w:val="0"/>
          <w:sz w:val="26"/>
          <w:szCs w:val="26"/>
          <w:lang w:bidi="hi-IN"/>
        </w:rPr>
        <w:t>es</w:t>
      </w:r>
      <w:r w:rsidR="00327243" w:rsidRPr="00A00AE6">
        <w:rPr>
          <w:rFonts w:ascii="Times New Roman" w:eastAsia="Times New Roman" w:hAnsi="Times New Roman" w:cs="Times New Roman"/>
          <w:noProof w:val="0"/>
          <w:sz w:val="26"/>
          <w:szCs w:val="26"/>
          <w:lang w:bidi="hi-IN"/>
        </w:rPr>
        <w:t xml:space="preserve"> less Subsidies on production and imports is used</w:t>
      </w:r>
      <w:r w:rsidRPr="00A00AE6">
        <w:rPr>
          <w:rFonts w:ascii="Times New Roman" w:eastAsia="Times New Roman" w:hAnsi="Times New Roman" w:cs="Times New Roman"/>
          <w:noProof w:val="0"/>
          <w:sz w:val="26"/>
          <w:szCs w:val="26"/>
          <w:lang w:bidi="hi-IN"/>
        </w:rPr>
        <w:t xml:space="preserve"> </w:t>
      </w:r>
      <w:r w:rsidR="00327243" w:rsidRPr="00A00AE6">
        <w:rPr>
          <w:rFonts w:ascii="Times New Roman" w:eastAsia="Times New Roman" w:hAnsi="Times New Roman" w:cs="Times New Roman"/>
          <w:noProof w:val="0"/>
          <w:sz w:val="26"/>
          <w:szCs w:val="26"/>
          <w:lang w:bidi="hi-IN"/>
        </w:rPr>
        <w:t>to estimate purchaser</w:t>
      </w:r>
      <w:r w:rsidR="00E67BE1">
        <w:rPr>
          <w:rFonts w:ascii="Times New Roman" w:eastAsia="Times New Roman" w:hAnsi="Times New Roman" w:cs="Times New Roman"/>
          <w:noProof w:val="0"/>
          <w:sz w:val="26"/>
          <w:szCs w:val="26"/>
          <w:lang w:bidi="hi-IN"/>
        </w:rPr>
        <w:t>'s</w:t>
      </w:r>
      <w:r w:rsidR="00327243" w:rsidRPr="00A00AE6">
        <w:rPr>
          <w:rFonts w:ascii="Times New Roman" w:eastAsia="Times New Roman" w:hAnsi="Times New Roman" w:cs="Times New Roman"/>
          <w:noProof w:val="0"/>
          <w:sz w:val="26"/>
          <w:szCs w:val="26"/>
          <w:lang w:bidi="hi-IN"/>
        </w:rPr>
        <w:t xml:space="preserve"> price GDP using Income approach</w:t>
      </w:r>
      <w:r w:rsidRPr="00A00AE6">
        <w:rPr>
          <w:rFonts w:ascii="Times New Roman" w:eastAsia="Times New Roman" w:hAnsi="Times New Roman" w:cs="Times New Roman"/>
          <w:noProof w:val="0"/>
          <w:sz w:val="26"/>
          <w:szCs w:val="26"/>
          <w:lang w:bidi="hi-IN"/>
        </w:rPr>
        <w:t>. Furthermore, product-wise tax and subsidy is used to balance Supply and Use tables (SUTs), and province-wise tax and subsidy is required to estimate provincial GDP at purchaser</w:t>
      </w:r>
      <w:r w:rsidR="00E67BE1">
        <w:rPr>
          <w:rFonts w:ascii="Times New Roman" w:eastAsia="Times New Roman" w:hAnsi="Times New Roman" w:cs="Times New Roman"/>
          <w:noProof w:val="0"/>
          <w:sz w:val="26"/>
          <w:szCs w:val="26"/>
          <w:lang w:bidi="hi-IN"/>
        </w:rPr>
        <w:t>'s</w:t>
      </w:r>
      <w:r w:rsidRPr="00A00AE6">
        <w:rPr>
          <w:rFonts w:ascii="Times New Roman" w:eastAsia="Times New Roman" w:hAnsi="Times New Roman" w:cs="Times New Roman"/>
          <w:noProof w:val="0"/>
          <w:sz w:val="26"/>
          <w:szCs w:val="26"/>
          <w:lang w:bidi="hi-IN"/>
        </w:rPr>
        <w:t xml:space="preserve"> price.</w:t>
      </w:r>
    </w:p>
    <w:p w14:paraId="2F86BD7F" w14:textId="6AEA3F05" w:rsidR="00327243" w:rsidRPr="00A00AE6" w:rsidRDefault="00327243" w:rsidP="00FA66C9">
      <w:pPr>
        <w:spacing w:after="0" w:line="240" w:lineRule="auto"/>
        <w:jc w:val="both"/>
        <w:rPr>
          <w:rFonts w:ascii="Times New Roman" w:eastAsia="Times New Roman" w:hAnsi="Times New Roman" w:cs="Times New Roman"/>
          <w:noProof w:val="0"/>
          <w:sz w:val="26"/>
          <w:szCs w:val="26"/>
          <w:lang w:bidi="hi-IN"/>
        </w:rPr>
      </w:pPr>
      <w:r w:rsidRPr="00A00AE6">
        <w:rPr>
          <w:rFonts w:ascii="Times New Roman" w:eastAsia="Times New Roman" w:hAnsi="Times New Roman" w:cs="Times New Roman"/>
          <w:noProof w:val="0"/>
          <w:sz w:val="26"/>
          <w:szCs w:val="26"/>
          <w:lang w:bidi="hi-IN"/>
        </w:rPr>
        <w:t xml:space="preserve">Because of the lack of product-specific, as well as province-specific tax and subsidy data, </w:t>
      </w:r>
      <w:r w:rsidR="00E67BE1">
        <w:rPr>
          <w:rFonts w:ascii="Times New Roman" w:eastAsia="Times New Roman" w:hAnsi="Times New Roman" w:cs="Times New Roman"/>
          <w:noProof w:val="0"/>
          <w:sz w:val="26"/>
          <w:szCs w:val="26"/>
          <w:lang w:bidi="hi-IN"/>
        </w:rPr>
        <w:t>National Statistics Office</w:t>
      </w:r>
      <w:r w:rsidR="00E67BE1" w:rsidRPr="00A00AE6">
        <w:rPr>
          <w:rFonts w:ascii="Times New Roman" w:eastAsia="Times New Roman" w:hAnsi="Times New Roman" w:cs="Times New Roman"/>
          <w:noProof w:val="0"/>
          <w:sz w:val="26"/>
          <w:szCs w:val="26"/>
          <w:lang w:bidi="hi-IN"/>
        </w:rPr>
        <w:t xml:space="preserve"> </w:t>
      </w:r>
      <w:r w:rsidR="00E67BE1">
        <w:rPr>
          <w:rFonts w:ascii="Times New Roman" w:eastAsia="Times New Roman" w:hAnsi="Times New Roman" w:cs="Times New Roman"/>
          <w:noProof w:val="0"/>
          <w:sz w:val="26"/>
          <w:szCs w:val="26"/>
          <w:lang w:bidi="hi-IN"/>
        </w:rPr>
        <w:t>(</w:t>
      </w:r>
      <w:r w:rsidRPr="00A00AE6">
        <w:rPr>
          <w:rFonts w:ascii="Times New Roman" w:eastAsia="Times New Roman" w:hAnsi="Times New Roman" w:cs="Times New Roman"/>
          <w:noProof w:val="0"/>
          <w:sz w:val="26"/>
          <w:szCs w:val="26"/>
          <w:lang w:bidi="hi-IN"/>
        </w:rPr>
        <w:t>NSO</w:t>
      </w:r>
      <w:r w:rsidR="00E67BE1">
        <w:rPr>
          <w:rFonts w:ascii="Times New Roman" w:eastAsia="Times New Roman" w:hAnsi="Times New Roman" w:cs="Times New Roman"/>
          <w:noProof w:val="0"/>
          <w:sz w:val="26"/>
          <w:szCs w:val="26"/>
          <w:lang w:bidi="hi-IN"/>
        </w:rPr>
        <w:t>)</w:t>
      </w:r>
      <w:r w:rsidRPr="00A00AE6">
        <w:rPr>
          <w:rFonts w:ascii="Times New Roman" w:eastAsia="Times New Roman" w:hAnsi="Times New Roman" w:cs="Times New Roman"/>
          <w:noProof w:val="0"/>
          <w:sz w:val="26"/>
          <w:szCs w:val="26"/>
          <w:lang w:bidi="hi-IN"/>
        </w:rPr>
        <w:t xml:space="preserve">, Nepal is facing numerous challenges in GDP estimation, balancing SUTs, and estimating provincial GDP. In this regard, a </w:t>
      </w:r>
      <w:r w:rsidR="00887626" w:rsidRPr="00A00AE6">
        <w:rPr>
          <w:rFonts w:ascii="Times New Roman" w:eastAsia="Times New Roman" w:hAnsi="Times New Roman" w:cs="Times New Roman"/>
          <w:noProof w:val="0"/>
          <w:sz w:val="26"/>
          <w:szCs w:val="26"/>
          <w:lang w:bidi="hi-IN"/>
        </w:rPr>
        <w:t>three-day</w:t>
      </w:r>
      <w:r w:rsidRPr="00A00AE6">
        <w:rPr>
          <w:rFonts w:ascii="Times New Roman" w:eastAsia="Times New Roman" w:hAnsi="Times New Roman" w:cs="Times New Roman"/>
          <w:noProof w:val="0"/>
          <w:sz w:val="26"/>
          <w:szCs w:val="26"/>
          <w:lang w:bidi="hi-IN"/>
        </w:rPr>
        <w:t xml:space="preserve"> workshop on tax and subsidies has been scheduled in </w:t>
      </w:r>
      <w:proofErr w:type="spellStart"/>
      <w:r w:rsidRPr="00A00AE6">
        <w:rPr>
          <w:rFonts w:ascii="Times New Roman" w:eastAsia="Times New Roman" w:hAnsi="Times New Roman" w:cs="Times New Roman"/>
          <w:noProof w:val="0"/>
          <w:sz w:val="26"/>
          <w:szCs w:val="26"/>
          <w:lang w:bidi="hi-IN"/>
        </w:rPr>
        <w:t>Dhulikhel</w:t>
      </w:r>
      <w:proofErr w:type="spellEnd"/>
      <w:r w:rsidR="00FA66C9" w:rsidRPr="00A00AE6">
        <w:rPr>
          <w:rFonts w:ascii="Times New Roman" w:eastAsia="Times New Roman" w:hAnsi="Times New Roman" w:cs="Times New Roman"/>
          <w:noProof w:val="0"/>
          <w:sz w:val="26"/>
          <w:szCs w:val="26"/>
          <w:lang w:bidi="hi-IN"/>
        </w:rPr>
        <w:t xml:space="preserve">, </w:t>
      </w:r>
      <w:proofErr w:type="spellStart"/>
      <w:r w:rsidR="00E67BE1">
        <w:rPr>
          <w:rFonts w:ascii="Times New Roman" w:eastAsia="Times New Roman" w:hAnsi="Times New Roman" w:cs="Times New Roman"/>
          <w:noProof w:val="0"/>
          <w:sz w:val="26"/>
          <w:szCs w:val="26"/>
          <w:lang w:bidi="hi-IN"/>
        </w:rPr>
        <w:t>Kavre</w:t>
      </w:r>
      <w:proofErr w:type="spellEnd"/>
      <w:r w:rsidR="00E67BE1" w:rsidRPr="00A00AE6">
        <w:rPr>
          <w:rFonts w:ascii="Times New Roman" w:eastAsia="Times New Roman" w:hAnsi="Times New Roman" w:cs="Times New Roman"/>
          <w:noProof w:val="0"/>
          <w:sz w:val="26"/>
          <w:szCs w:val="26"/>
          <w:lang w:bidi="hi-IN"/>
        </w:rPr>
        <w:t xml:space="preserve"> </w:t>
      </w:r>
      <w:r w:rsidRPr="00A00AE6">
        <w:rPr>
          <w:rFonts w:ascii="Times New Roman" w:eastAsia="Times New Roman" w:hAnsi="Times New Roman" w:cs="Times New Roman"/>
          <w:noProof w:val="0"/>
          <w:sz w:val="26"/>
          <w:szCs w:val="26"/>
          <w:lang w:bidi="hi-IN"/>
        </w:rPr>
        <w:t xml:space="preserve">to </w:t>
      </w:r>
      <w:r w:rsidR="00E67BE1">
        <w:rPr>
          <w:rFonts w:ascii="Times New Roman" w:eastAsia="Times New Roman" w:hAnsi="Times New Roman" w:cs="Times New Roman"/>
          <w:noProof w:val="0"/>
          <w:sz w:val="26"/>
          <w:szCs w:val="26"/>
          <w:lang w:bidi="hi-IN"/>
        </w:rPr>
        <w:t xml:space="preserve">foster the </w:t>
      </w:r>
      <w:r w:rsidRPr="00A00AE6">
        <w:rPr>
          <w:rFonts w:ascii="Times New Roman" w:eastAsia="Times New Roman" w:hAnsi="Times New Roman" w:cs="Times New Roman"/>
          <w:noProof w:val="0"/>
          <w:sz w:val="26"/>
          <w:szCs w:val="26"/>
          <w:lang w:bidi="hi-IN"/>
        </w:rPr>
        <w:t>potential data sources</w:t>
      </w:r>
      <w:r w:rsidR="00E67BE1">
        <w:rPr>
          <w:rFonts w:ascii="Times New Roman" w:eastAsia="Times New Roman" w:hAnsi="Times New Roman" w:cs="Times New Roman"/>
          <w:noProof w:val="0"/>
          <w:sz w:val="26"/>
          <w:szCs w:val="26"/>
          <w:lang w:bidi="hi-IN"/>
        </w:rPr>
        <w:t xml:space="preserve"> along with</w:t>
      </w:r>
      <w:r w:rsidR="00E67BE1" w:rsidRPr="00A00AE6">
        <w:rPr>
          <w:rFonts w:ascii="Times New Roman" w:eastAsia="Times New Roman" w:hAnsi="Times New Roman" w:cs="Times New Roman"/>
          <w:noProof w:val="0"/>
          <w:sz w:val="26"/>
          <w:szCs w:val="26"/>
          <w:lang w:bidi="hi-IN"/>
        </w:rPr>
        <w:t xml:space="preserve"> difficulties, challenges, and</w:t>
      </w:r>
      <w:r w:rsidR="00E67BE1">
        <w:rPr>
          <w:rFonts w:ascii="Times New Roman" w:eastAsia="Times New Roman" w:hAnsi="Times New Roman" w:cs="Times New Roman"/>
          <w:noProof w:val="0"/>
          <w:sz w:val="26"/>
          <w:szCs w:val="26"/>
          <w:lang w:bidi="hi-IN"/>
        </w:rPr>
        <w:t xml:space="preserve"> way forward</w:t>
      </w:r>
      <w:r w:rsidRPr="00A00AE6">
        <w:rPr>
          <w:rFonts w:ascii="Times New Roman" w:eastAsia="Times New Roman" w:hAnsi="Times New Roman" w:cs="Times New Roman"/>
          <w:noProof w:val="0"/>
          <w:sz w:val="26"/>
          <w:szCs w:val="26"/>
          <w:lang w:bidi="hi-IN"/>
        </w:rPr>
        <w:t xml:space="preserve"> for estimating product-wise tax less subsidies and province-wise tax less subsidies.</w:t>
      </w:r>
    </w:p>
    <w:p w14:paraId="421C172A" w14:textId="77777777" w:rsidR="00FA66C9" w:rsidRDefault="00836752" w:rsidP="00935AE6">
      <w:pPr>
        <w:jc w:val="both"/>
        <w:rPr>
          <w:rFonts w:ascii="Times New Roman" w:hAnsi="Times New Roman" w:cs="Times New Roman"/>
          <w:sz w:val="28"/>
          <w:szCs w:val="28"/>
        </w:rPr>
      </w:pPr>
      <w:r w:rsidRPr="00B1077D">
        <w:rPr>
          <w:rFonts w:ascii="Times New Roman" w:hAnsi="Times New Roman" w:cs="Times New Roman"/>
          <w:sz w:val="28"/>
          <w:szCs w:val="28"/>
        </w:rPr>
        <w:t xml:space="preserve"> </w:t>
      </w:r>
    </w:p>
    <w:p w14:paraId="670475F6" w14:textId="5F40557A" w:rsidR="007826DC" w:rsidRPr="00B1077D" w:rsidRDefault="00B1077D" w:rsidP="00935AE6">
      <w:pPr>
        <w:jc w:val="both"/>
        <w:rPr>
          <w:rFonts w:ascii="Times New Roman" w:hAnsi="Times New Roman" w:cs="Times New Roman"/>
          <w:b/>
          <w:bCs/>
          <w:sz w:val="28"/>
          <w:szCs w:val="28"/>
        </w:rPr>
      </w:pPr>
      <w:r w:rsidRPr="00B1077D">
        <w:rPr>
          <w:rFonts w:ascii="Times New Roman" w:hAnsi="Times New Roman" w:cs="Times New Roman"/>
          <w:b/>
          <w:bCs/>
          <w:sz w:val="28"/>
          <w:szCs w:val="28"/>
        </w:rPr>
        <w:t>1.2</w:t>
      </w:r>
      <w:r>
        <w:rPr>
          <w:rFonts w:ascii="Times New Roman" w:hAnsi="Times New Roman" w:cs="Times New Roman"/>
          <w:sz w:val="28"/>
          <w:szCs w:val="28"/>
        </w:rPr>
        <w:t xml:space="preserve"> </w:t>
      </w:r>
      <w:r w:rsidR="007826DC" w:rsidRPr="00B1077D">
        <w:rPr>
          <w:rFonts w:ascii="Times New Roman" w:hAnsi="Times New Roman" w:cs="Times New Roman"/>
          <w:b/>
          <w:bCs/>
          <w:sz w:val="28"/>
          <w:szCs w:val="28"/>
        </w:rPr>
        <w:t>Objective</w:t>
      </w:r>
      <w:r w:rsidR="00836752" w:rsidRPr="00B1077D">
        <w:rPr>
          <w:rFonts w:ascii="Times New Roman" w:hAnsi="Times New Roman" w:cs="Times New Roman"/>
          <w:b/>
          <w:bCs/>
          <w:sz w:val="28"/>
          <w:szCs w:val="28"/>
        </w:rPr>
        <w:t>s</w:t>
      </w:r>
      <w:r w:rsidR="007826DC" w:rsidRPr="00B1077D">
        <w:rPr>
          <w:rFonts w:ascii="Times New Roman" w:hAnsi="Times New Roman" w:cs="Times New Roman"/>
          <w:b/>
          <w:bCs/>
          <w:sz w:val="28"/>
          <w:szCs w:val="28"/>
        </w:rPr>
        <w:t xml:space="preserve"> </w:t>
      </w:r>
    </w:p>
    <w:p w14:paraId="6DAB4C52" w14:textId="6A523B9B" w:rsidR="00FF647F" w:rsidRDefault="002838A2" w:rsidP="00B71016">
      <w:pPr>
        <w:jc w:val="both"/>
        <w:rPr>
          <w:rFonts w:ascii="Times New Roman" w:hAnsi="Times New Roman" w:cs="Times New Roman"/>
          <w:b/>
          <w:bCs/>
          <w:sz w:val="28"/>
          <w:szCs w:val="28"/>
        </w:rPr>
      </w:pPr>
      <w:r w:rsidRPr="00B1077D">
        <w:rPr>
          <w:rFonts w:ascii="Times New Roman" w:hAnsi="Times New Roman" w:cs="Times New Roman"/>
          <w:sz w:val="26"/>
          <w:szCs w:val="26"/>
        </w:rPr>
        <w:t xml:space="preserve">The workshop's main objective </w:t>
      </w:r>
      <w:r w:rsidR="00616660">
        <w:rPr>
          <w:rFonts w:ascii="Times New Roman" w:hAnsi="Times New Roman" w:cs="Times New Roman"/>
          <w:sz w:val="26"/>
          <w:szCs w:val="26"/>
        </w:rPr>
        <w:t>is</w:t>
      </w:r>
      <w:r w:rsidRPr="00B1077D">
        <w:rPr>
          <w:rFonts w:ascii="Times New Roman" w:hAnsi="Times New Roman" w:cs="Times New Roman"/>
          <w:sz w:val="26"/>
          <w:szCs w:val="26"/>
        </w:rPr>
        <w:t xml:space="preserve"> to discuss the theoretical background</w:t>
      </w:r>
      <w:r w:rsidR="009F5D9D">
        <w:rPr>
          <w:rFonts w:ascii="Times New Roman" w:hAnsi="Times New Roman" w:cs="Times New Roman"/>
          <w:sz w:val="26"/>
          <w:szCs w:val="26"/>
        </w:rPr>
        <w:t xml:space="preserve">, </w:t>
      </w:r>
      <w:r w:rsidRPr="00B1077D">
        <w:rPr>
          <w:rFonts w:ascii="Times New Roman" w:hAnsi="Times New Roman" w:cs="Times New Roman"/>
          <w:sz w:val="26"/>
          <w:szCs w:val="26"/>
        </w:rPr>
        <w:t xml:space="preserve">issues, challenges, and potential data sources to construct the </w:t>
      </w:r>
      <w:r w:rsidR="00FF647F">
        <w:rPr>
          <w:rFonts w:ascii="Times New Roman" w:hAnsi="Times New Roman" w:cs="Times New Roman"/>
          <w:sz w:val="26"/>
          <w:szCs w:val="26"/>
        </w:rPr>
        <w:t>product-wise tax</w:t>
      </w:r>
      <w:r w:rsidR="00E67BE1">
        <w:rPr>
          <w:rFonts w:ascii="Times New Roman" w:hAnsi="Times New Roman" w:cs="Times New Roman"/>
          <w:sz w:val="26"/>
          <w:szCs w:val="26"/>
        </w:rPr>
        <w:t>es</w:t>
      </w:r>
      <w:r w:rsidR="00FF647F">
        <w:rPr>
          <w:rFonts w:ascii="Times New Roman" w:hAnsi="Times New Roman" w:cs="Times New Roman"/>
          <w:sz w:val="26"/>
          <w:szCs w:val="26"/>
        </w:rPr>
        <w:t xml:space="preserve"> less subsidies as well as province-wise tax less subsidies</w:t>
      </w:r>
      <w:r w:rsidR="00FF647F" w:rsidRPr="00B1077D">
        <w:rPr>
          <w:rFonts w:ascii="Times New Roman" w:hAnsi="Times New Roman" w:cs="Times New Roman"/>
          <w:b/>
          <w:bCs/>
          <w:sz w:val="28"/>
          <w:szCs w:val="28"/>
        </w:rPr>
        <w:t xml:space="preserve"> </w:t>
      </w:r>
    </w:p>
    <w:p w14:paraId="2923A808" w14:textId="2A8FE75B" w:rsidR="00F246CF" w:rsidRPr="00B1077D" w:rsidRDefault="007826DC" w:rsidP="00B71016">
      <w:pPr>
        <w:jc w:val="both"/>
        <w:rPr>
          <w:rFonts w:ascii="Times New Roman" w:hAnsi="Times New Roman" w:cs="Times New Roman"/>
          <w:sz w:val="28"/>
          <w:szCs w:val="28"/>
        </w:rPr>
      </w:pPr>
      <w:r w:rsidRPr="00B1077D">
        <w:rPr>
          <w:rFonts w:ascii="Times New Roman" w:hAnsi="Times New Roman" w:cs="Times New Roman"/>
          <w:b/>
          <w:bCs/>
          <w:sz w:val="28"/>
          <w:szCs w:val="28"/>
        </w:rPr>
        <w:t xml:space="preserve">1.3. Methodology  </w:t>
      </w:r>
    </w:p>
    <w:p w14:paraId="1E09ECF9" w14:textId="73C7F0C7" w:rsidR="00EC6C6A" w:rsidRPr="00B1077D" w:rsidRDefault="00150AF6" w:rsidP="00150AF6">
      <w:pPr>
        <w:jc w:val="both"/>
        <w:rPr>
          <w:rFonts w:ascii="Times New Roman" w:hAnsi="Times New Roman" w:cs="Times New Roman"/>
          <w:sz w:val="26"/>
          <w:szCs w:val="26"/>
        </w:rPr>
      </w:pPr>
      <w:r w:rsidRPr="00B1077D">
        <w:rPr>
          <w:rFonts w:ascii="Times New Roman" w:hAnsi="Times New Roman" w:cs="Times New Roman"/>
          <w:sz w:val="26"/>
          <w:szCs w:val="26"/>
        </w:rPr>
        <w:t>This</w:t>
      </w:r>
      <w:r w:rsidR="00E67BE1">
        <w:rPr>
          <w:rFonts w:ascii="Times New Roman" w:hAnsi="Times New Roman" w:cs="Times New Roman"/>
          <w:sz w:val="26"/>
          <w:szCs w:val="26"/>
        </w:rPr>
        <w:t xml:space="preserve"> workshop</w:t>
      </w:r>
      <w:r w:rsidRPr="00B1077D">
        <w:rPr>
          <w:rFonts w:ascii="Times New Roman" w:hAnsi="Times New Roman" w:cs="Times New Roman"/>
          <w:sz w:val="26"/>
          <w:szCs w:val="26"/>
        </w:rPr>
        <w:t xml:space="preserve"> was the </w:t>
      </w:r>
      <w:r w:rsidR="00995506">
        <w:rPr>
          <w:rFonts w:ascii="Times New Roman" w:hAnsi="Times New Roman" w:cs="Times New Roman"/>
          <w:sz w:val="26"/>
          <w:szCs w:val="26"/>
        </w:rPr>
        <w:t>three</w:t>
      </w:r>
      <w:r w:rsidRPr="00B1077D">
        <w:rPr>
          <w:rFonts w:ascii="Times New Roman" w:hAnsi="Times New Roman" w:cs="Times New Roman"/>
          <w:sz w:val="26"/>
          <w:szCs w:val="26"/>
        </w:rPr>
        <w:t xml:space="preserve">  day interaction program</w:t>
      </w:r>
      <w:r w:rsidR="009F5D9D">
        <w:rPr>
          <w:rFonts w:ascii="Times New Roman" w:hAnsi="Times New Roman" w:cs="Times New Roman"/>
          <w:sz w:val="26"/>
          <w:szCs w:val="26"/>
        </w:rPr>
        <w:t xml:space="preserve"> with </w:t>
      </w:r>
      <w:r w:rsidR="00E67BE1">
        <w:rPr>
          <w:rFonts w:ascii="Times New Roman" w:hAnsi="Times New Roman" w:cs="Times New Roman"/>
          <w:sz w:val="26"/>
          <w:szCs w:val="26"/>
        </w:rPr>
        <w:t xml:space="preserve">interaction </w:t>
      </w:r>
      <w:r w:rsidR="009F5D9D">
        <w:rPr>
          <w:rFonts w:ascii="Times New Roman" w:hAnsi="Times New Roman" w:cs="Times New Roman"/>
          <w:sz w:val="26"/>
          <w:szCs w:val="26"/>
        </w:rPr>
        <w:t>session</w:t>
      </w:r>
      <w:r w:rsidRPr="00B1077D">
        <w:rPr>
          <w:rFonts w:ascii="Times New Roman" w:hAnsi="Times New Roman" w:cs="Times New Roman"/>
          <w:sz w:val="26"/>
          <w:szCs w:val="26"/>
        </w:rPr>
        <w:t xml:space="preserve"> between </w:t>
      </w:r>
      <w:r w:rsidR="00FF647F">
        <w:rPr>
          <w:rFonts w:ascii="Times New Roman" w:hAnsi="Times New Roman" w:cs="Times New Roman"/>
          <w:sz w:val="26"/>
          <w:szCs w:val="26"/>
        </w:rPr>
        <w:t xml:space="preserve">NSO </w:t>
      </w:r>
      <w:r w:rsidRPr="00B1077D">
        <w:rPr>
          <w:rFonts w:ascii="Times New Roman" w:hAnsi="Times New Roman" w:cs="Times New Roman"/>
          <w:sz w:val="26"/>
          <w:szCs w:val="26"/>
        </w:rPr>
        <w:t>officials</w:t>
      </w:r>
      <w:r w:rsidR="00FF647F">
        <w:rPr>
          <w:rFonts w:ascii="Times New Roman" w:hAnsi="Times New Roman" w:cs="Times New Roman"/>
          <w:sz w:val="26"/>
          <w:szCs w:val="26"/>
        </w:rPr>
        <w:t xml:space="preserve"> and Tax data Provider (Department </w:t>
      </w:r>
      <w:r w:rsidRPr="00B1077D">
        <w:rPr>
          <w:rFonts w:ascii="Times New Roman" w:hAnsi="Times New Roman" w:cs="Times New Roman"/>
          <w:sz w:val="26"/>
          <w:szCs w:val="26"/>
        </w:rPr>
        <w:t xml:space="preserve"> </w:t>
      </w:r>
      <w:r w:rsidR="00FF647F">
        <w:rPr>
          <w:rFonts w:ascii="Times New Roman" w:hAnsi="Times New Roman" w:cs="Times New Roman"/>
          <w:sz w:val="26"/>
          <w:szCs w:val="26"/>
        </w:rPr>
        <w:t>of custom, Inland revenue department and Financial comptroller general office) officials</w:t>
      </w:r>
      <w:r w:rsidRPr="00B1077D">
        <w:rPr>
          <w:rFonts w:ascii="Times New Roman" w:hAnsi="Times New Roman" w:cs="Times New Roman"/>
          <w:sz w:val="26"/>
          <w:szCs w:val="26"/>
        </w:rPr>
        <w:t>. The following are the main tools and methodologies used in the workshop.</w:t>
      </w:r>
    </w:p>
    <w:p w14:paraId="798EFD89" w14:textId="111BEF20" w:rsidR="007826DC" w:rsidRPr="00B1077D" w:rsidRDefault="007826DC" w:rsidP="00EC6C6A">
      <w:pPr>
        <w:pStyle w:val="ListParagraph"/>
        <w:numPr>
          <w:ilvl w:val="0"/>
          <w:numId w:val="2"/>
        </w:numPr>
        <w:jc w:val="both"/>
        <w:rPr>
          <w:rFonts w:ascii="Times New Roman" w:hAnsi="Times New Roman" w:cs="Times New Roman"/>
          <w:sz w:val="26"/>
          <w:szCs w:val="26"/>
        </w:rPr>
      </w:pPr>
      <w:r w:rsidRPr="00B1077D">
        <w:rPr>
          <w:rFonts w:ascii="Times New Roman" w:hAnsi="Times New Roman" w:cs="Times New Roman"/>
          <w:sz w:val="26"/>
          <w:szCs w:val="26"/>
        </w:rPr>
        <w:t>Power point presentation</w:t>
      </w:r>
    </w:p>
    <w:p w14:paraId="7DA1620F" w14:textId="2C7808B7" w:rsidR="007826DC" w:rsidRPr="009F5D9D" w:rsidRDefault="007826DC" w:rsidP="00B71016">
      <w:pPr>
        <w:pStyle w:val="ListParagraph"/>
        <w:numPr>
          <w:ilvl w:val="0"/>
          <w:numId w:val="2"/>
        </w:numPr>
        <w:jc w:val="both"/>
        <w:rPr>
          <w:rFonts w:ascii="Times New Roman" w:hAnsi="Times New Roman" w:cs="Times New Roman"/>
          <w:sz w:val="24"/>
          <w:szCs w:val="24"/>
        </w:rPr>
      </w:pPr>
      <w:r w:rsidRPr="00B1077D">
        <w:rPr>
          <w:rFonts w:ascii="Times New Roman" w:hAnsi="Times New Roman" w:cs="Times New Roman"/>
          <w:sz w:val="26"/>
          <w:szCs w:val="26"/>
        </w:rPr>
        <w:t>Interaction</w:t>
      </w:r>
    </w:p>
    <w:p w14:paraId="13F3313F" w14:textId="43EB2F2C" w:rsidR="009F5D9D" w:rsidRPr="00995506" w:rsidRDefault="00FF647F" w:rsidP="00B7101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6"/>
          <w:szCs w:val="26"/>
        </w:rPr>
        <w:t>Group work</w:t>
      </w:r>
    </w:p>
    <w:p w14:paraId="5B829722" w14:textId="77777777" w:rsidR="00FF647F" w:rsidRDefault="00FF647F" w:rsidP="00B71016">
      <w:pPr>
        <w:jc w:val="both"/>
        <w:rPr>
          <w:rFonts w:ascii="Times New Roman" w:hAnsi="Times New Roman" w:cs="Times New Roman"/>
          <w:b/>
          <w:bCs/>
          <w:sz w:val="28"/>
          <w:szCs w:val="28"/>
        </w:rPr>
      </w:pPr>
    </w:p>
    <w:p w14:paraId="182FBDE0" w14:textId="77777777" w:rsidR="00FA66C9" w:rsidRDefault="00FA66C9" w:rsidP="00B71016">
      <w:pPr>
        <w:jc w:val="both"/>
        <w:rPr>
          <w:rFonts w:ascii="Times New Roman" w:hAnsi="Times New Roman" w:cs="Times New Roman"/>
          <w:b/>
          <w:bCs/>
          <w:sz w:val="28"/>
          <w:szCs w:val="28"/>
        </w:rPr>
      </w:pPr>
    </w:p>
    <w:p w14:paraId="19D901B2" w14:textId="77777777" w:rsidR="00FA66C9" w:rsidRDefault="00FA66C9" w:rsidP="00B71016">
      <w:pPr>
        <w:jc w:val="both"/>
        <w:rPr>
          <w:rFonts w:ascii="Times New Roman" w:hAnsi="Times New Roman" w:cs="Times New Roman"/>
          <w:b/>
          <w:bCs/>
          <w:sz w:val="28"/>
          <w:szCs w:val="28"/>
        </w:rPr>
      </w:pPr>
    </w:p>
    <w:p w14:paraId="1217D03C" w14:textId="77777777" w:rsidR="00FA66C9" w:rsidRDefault="00FA66C9" w:rsidP="00B71016">
      <w:pPr>
        <w:jc w:val="both"/>
        <w:rPr>
          <w:rFonts w:ascii="Times New Roman" w:hAnsi="Times New Roman" w:cs="Times New Roman"/>
          <w:b/>
          <w:bCs/>
          <w:sz w:val="28"/>
          <w:szCs w:val="28"/>
        </w:rPr>
      </w:pPr>
    </w:p>
    <w:p w14:paraId="6074B871" w14:textId="5064042A" w:rsidR="007826DC" w:rsidRPr="00B1077D" w:rsidRDefault="007826DC" w:rsidP="00B71016">
      <w:pPr>
        <w:jc w:val="both"/>
        <w:rPr>
          <w:rFonts w:ascii="Times New Roman" w:hAnsi="Times New Roman" w:cs="Times New Roman"/>
          <w:b/>
          <w:bCs/>
          <w:sz w:val="28"/>
          <w:szCs w:val="28"/>
        </w:rPr>
      </w:pPr>
      <w:r w:rsidRPr="00B1077D">
        <w:rPr>
          <w:rFonts w:ascii="Times New Roman" w:hAnsi="Times New Roman" w:cs="Times New Roman"/>
          <w:b/>
          <w:bCs/>
          <w:sz w:val="28"/>
          <w:szCs w:val="28"/>
        </w:rPr>
        <w:t>2. Detail</w:t>
      </w:r>
      <w:r w:rsidR="00B71016" w:rsidRPr="00B1077D">
        <w:rPr>
          <w:rFonts w:ascii="Times New Roman" w:hAnsi="Times New Roman" w:cs="Times New Roman"/>
          <w:b/>
          <w:bCs/>
          <w:sz w:val="28"/>
          <w:szCs w:val="28"/>
        </w:rPr>
        <w:t xml:space="preserve">ed </w:t>
      </w:r>
      <w:r w:rsidRPr="00B1077D">
        <w:rPr>
          <w:rFonts w:ascii="Times New Roman" w:hAnsi="Times New Roman" w:cs="Times New Roman"/>
          <w:b/>
          <w:bCs/>
          <w:sz w:val="28"/>
          <w:szCs w:val="28"/>
        </w:rPr>
        <w:t xml:space="preserve"> report of the </w:t>
      </w:r>
      <w:r w:rsidR="003B269E" w:rsidRPr="00B1077D">
        <w:rPr>
          <w:rFonts w:ascii="Times New Roman" w:hAnsi="Times New Roman" w:cs="Times New Roman"/>
          <w:b/>
          <w:bCs/>
          <w:sz w:val="28"/>
          <w:szCs w:val="28"/>
        </w:rPr>
        <w:t>workshop</w:t>
      </w:r>
      <w:r w:rsidR="00B71016" w:rsidRPr="00B1077D">
        <w:rPr>
          <w:rFonts w:ascii="Times New Roman" w:hAnsi="Times New Roman" w:cs="Times New Roman"/>
          <w:b/>
          <w:bCs/>
          <w:sz w:val="28"/>
          <w:szCs w:val="28"/>
        </w:rPr>
        <w:t xml:space="preserve"> </w:t>
      </w:r>
    </w:p>
    <w:p w14:paraId="78D4B558" w14:textId="586CFE39" w:rsidR="00F246CF" w:rsidRPr="00B1077D" w:rsidRDefault="00640D23" w:rsidP="00B71016">
      <w:pPr>
        <w:jc w:val="both"/>
        <w:rPr>
          <w:rFonts w:ascii="Times New Roman" w:hAnsi="Times New Roman" w:cs="Times New Roman"/>
          <w:sz w:val="26"/>
          <w:szCs w:val="26"/>
        </w:rPr>
      </w:pPr>
      <w:r>
        <w:rPr>
          <w:rFonts w:ascii="Times New Roman" w:hAnsi="Times New Roman" w:cs="Times New Roman"/>
          <w:sz w:val="26"/>
          <w:szCs w:val="26"/>
        </w:rPr>
        <w:t>Procedings of this report</w:t>
      </w:r>
      <w:r w:rsidRPr="00B1077D">
        <w:rPr>
          <w:rFonts w:ascii="Times New Roman" w:hAnsi="Times New Roman" w:cs="Times New Roman"/>
          <w:sz w:val="26"/>
          <w:szCs w:val="26"/>
        </w:rPr>
        <w:t xml:space="preserve"> </w:t>
      </w:r>
      <w:r w:rsidR="00F246CF" w:rsidRPr="00B1077D">
        <w:rPr>
          <w:rFonts w:ascii="Times New Roman" w:hAnsi="Times New Roman" w:cs="Times New Roman"/>
          <w:sz w:val="26"/>
          <w:szCs w:val="26"/>
        </w:rPr>
        <w:t>is dicussed along</w:t>
      </w:r>
      <w:r>
        <w:rPr>
          <w:rFonts w:ascii="Times New Roman" w:hAnsi="Times New Roman" w:cs="Times New Roman"/>
          <w:sz w:val="26"/>
          <w:szCs w:val="26"/>
        </w:rPr>
        <w:t xml:space="preserve"> with the</w:t>
      </w:r>
      <w:r w:rsidR="00F246CF" w:rsidRPr="00B1077D">
        <w:rPr>
          <w:rFonts w:ascii="Times New Roman" w:hAnsi="Times New Roman" w:cs="Times New Roman"/>
          <w:sz w:val="26"/>
          <w:szCs w:val="26"/>
        </w:rPr>
        <w:t xml:space="preserve"> following sub</w:t>
      </w:r>
      <w:r w:rsidR="00F318BB" w:rsidRPr="00B1077D">
        <w:rPr>
          <w:rFonts w:ascii="Times New Roman" w:hAnsi="Times New Roman" w:cs="Times New Roman"/>
          <w:sz w:val="26"/>
          <w:szCs w:val="26"/>
        </w:rPr>
        <w:t>-</w:t>
      </w:r>
      <w:r w:rsidR="00F246CF" w:rsidRPr="00B1077D">
        <w:rPr>
          <w:rFonts w:ascii="Times New Roman" w:hAnsi="Times New Roman" w:cs="Times New Roman"/>
          <w:sz w:val="26"/>
          <w:szCs w:val="26"/>
        </w:rPr>
        <w:t>headings:</w:t>
      </w:r>
    </w:p>
    <w:p w14:paraId="133DD932" w14:textId="6FF3619F" w:rsidR="007826DC" w:rsidRPr="00B1077D" w:rsidRDefault="007826DC" w:rsidP="00B71016">
      <w:pPr>
        <w:jc w:val="both"/>
        <w:rPr>
          <w:rFonts w:ascii="Times New Roman" w:hAnsi="Times New Roman" w:cs="Times New Roman"/>
          <w:b/>
          <w:bCs/>
          <w:sz w:val="28"/>
          <w:szCs w:val="28"/>
        </w:rPr>
      </w:pPr>
      <w:r w:rsidRPr="00B1077D">
        <w:rPr>
          <w:rFonts w:ascii="Times New Roman" w:hAnsi="Times New Roman" w:cs="Times New Roman"/>
          <w:b/>
          <w:bCs/>
          <w:sz w:val="28"/>
          <w:szCs w:val="28"/>
        </w:rPr>
        <w:t>2.1 Participants/Facilitators:</w:t>
      </w:r>
    </w:p>
    <w:p w14:paraId="46C2201E" w14:textId="6861BB54" w:rsidR="00F246CF" w:rsidRPr="00B1077D" w:rsidRDefault="00571A3E" w:rsidP="00B71016">
      <w:pPr>
        <w:jc w:val="both"/>
        <w:rPr>
          <w:rFonts w:ascii="Times New Roman" w:hAnsi="Times New Roman" w:cs="Times New Roman"/>
          <w:sz w:val="26"/>
          <w:szCs w:val="26"/>
        </w:rPr>
      </w:pPr>
      <w:r w:rsidRPr="00B1077D">
        <w:rPr>
          <w:rFonts w:ascii="Times New Roman" w:hAnsi="Times New Roman" w:cs="Times New Roman"/>
          <w:sz w:val="26"/>
          <w:szCs w:val="26"/>
        </w:rPr>
        <w:t xml:space="preserve">The workshop had a total of </w:t>
      </w:r>
      <w:r w:rsidR="00355288">
        <w:rPr>
          <w:rFonts w:ascii="Times New Roman" w:hAnsi="Times New Roman" w:cs="Times New Roman"/>
          <w:sz w:val="26"/>
          <w:szCs w:val="26"/>
        </w:rPr>
        <w:t>27</w:t>
      </w:r>
      <w:r w:rsidRPr="00B1077D">
        <w:rPr>
          <w:rFonts w:ascii="Times New Roman" w:hAnsi="Times New Roman" w:cs="Times New Roman"/>
          <w:sz w:val="26"/>
          <w:szCs w:val="26"/>
        </w:rPr>
        <w:t xml:space="preserve"> participants, including</w:t>
      </w:r>
      <w:r w:rsidR="00355288">
        <w:rPr>
          <w:rFonts w:ascii="Times New Roman" w:hAnsi="Times New Roman" w:cs="Times New Roman"/>
          <w:sz w:val="26"/>
          <w:szCs w:val="26"/>
        </w:rPr>
        <w:t xml:space="preserve"> Deputy</w:t>
      </w:r>
      <w:r w:rsidRPr="00B1077D">
        <w:rPr>
          <w:rFonts w:ascii="Times New Roman" w:hAnsi="Times New Roman" w:cs="Times New Roman"/>
          <w:sz w:val="26"/>
          <w:szCs w:val="26"/>
        </w:rPr>
        <w:t xml:space="preserve"> </w:t>
      </w:r>
      <w:r w:rsidR="00616660">
        <w:rPr>
          <w:rFonts w:ascii="Times New Roman" w:hAnsi="Times New Roman" w:cs="Times New Roman"/>
          <w:sz w:val="26"/>
          <w:szCs w:val="26"/>
        </w:rPr>
        <w:t>C</w:t>
      </w:r>
      <w:r w:rsidR="00355288">
        <w:rPr>
          <w:rFonts w:ascii="Times New Roman" w:hAnsi="Times New Roman" w:cs="Times New Roman"/>
          <w:sz w:val="26"/>
          <w:szCs w:val="26"/>
        </w:rPr>
        <w:t xml:space="preserve">hief </w:t>
      </w:r>
      <w:r w:rsidR="00616660">
        <w:rPr>
          <w:rFonts w:ascii="Times New Roman" w:hAnsi="Times New Roman" w:cs="Times New Roman"/>
          <w:sz w:val="26"/>
          <w:szCs w:val="26"/>
        </w:rPr>
        <w:t>S</w:t>
      </w:r>
      <w:r w:rsidR="00355288">
        <w:rPr>
          <w:rFonts w:ascii="Times New Roman" w:hAnsi="Times New Roman" w:cs="Times New Roman"/>
          <w:sz w:val="26"/>
          <w:szCs w:val="26"/>
        </w:rPr>
        <w:t xml:space="preserve">tatistician of NSO, </w:t>
      </w:r>
      <w:r w:rsidRPr="00B1077D">
        <w:rPr>
          <w:rFonts w:ascii="Times New Roman" w:hAnsi="Times New Roman" w:cs="Times New Roman"/>
          <w:sz w:val="26"/>
          <w:szCs w:val="26"/>
        </w:rPr>
        <w:t xml:space="preserve">directors and officers from various </w:t>
      </w:r>
      <w:r w:rsidR="00995506">
        <w:rPr>
          <w:rFonts w:ascii="Times New Roman" w:hAnsi="Times New Roman" w:cs="Times New Roman"/>
          <w:sz w:val="26"/>
          <w:szCs w:val="26"/>
        </w:rPr>
        <w:t>statistics</w:t>
      </w:r>
      <w:r w:rsidR="00355288">
        <w:rPr>
          <w:rFonts w:ascii="Times New Roman" w:hAnsi="Times New Roman" w:cs="Times New Roman"/>
          <w:sz w:val="26"/>
          <w:szCs w:val="26"/>
        </w:rPr>
        <w:t xml:space="preserve"> coordination</w:t>
      </w:r>
      <w:r w:rsidR="00995506">
        <w:rPr>
          <w:rFonts w:ascii="Times New Roman" w:hAnsi="Times New Roman" w:cs="Times New Roman"/>
          <w:sz w:val="26"/>
          <w:szCs w:val="26"/>
        </w:rPr>
        <w:t xml:space="preserve"> offfices</w:t>
      </w:r>
      <w:r w:rsidR="00355288">
        <w:rPr>
          <w:rFonts w:ascii="Times New Roman" w:hAnsi="Times New Roman" w:cs="Times New Roman"/>
          <w:sz w:val="26"/>
          <w:szCs w:val="26"/>
        </w:rPr>
        <w:t xml:space="preserve">, officials from </w:t>
      </w:r>
      <w:r w:rsidR="00640D23">
        <w:rPr>
          <w:rFonts w:ascii="Times New Roman" w:hAnsi="Times New Roman" w:cs="Times New Roman"/>
          <w:sz w:val="26"/>
          <w:szCs w:val="26"/>
        </w:rPr>
        <w:t>Inland Revenue Department (</w:t>
      </w:r>
      <w:r w:rsidR="00355288">
        <w:rPr>
          <w:rFonts w:ascii="Times New Roman" w:hAnsi="Times New Roman" w:cs="Times New Roman"/>
          <w:sz w:val="26"/>
          <w:szCs w:val="26"/>
        </w:rPr>
        <w:t>IRD</w:t>
      </w:r>
      <w:r w:rsidR="00640D23">
        <w:rPr>
          <w:rFonts w:ascii="Times New Roman" w:hAnsi="Times New Roman" w:cs="Times New Roman"/>
          <w:sz w:val="26"/>
          <w:szCs w:val="26"/>
        </w:rPr>
        <w:t>)</w:t>
      </w:r>
      <w:r w:rsidR="00355288">
        <w:rPr>
          <w:rFonts w:ascii="Times New Roman" w:hAnsi="Times New Roman" w:cs="Times New Roman"/>
          <w:sz w:val="26"/>
          <w:szCs w:val="26"/>
        </w:rPr>
        <w:t xml:space="preserve">, </w:t>
      </w:r>
      <w:r w:rsidR="00640D23">
        <w:rPr>
          <w:rFonts w:ascii="Times New Roman" w:hAnsi="Times New Roman" w:cs="Times New Roman"/>
          <w:sz w:val="26"/>
          <w:szCs w:val="26"/>
        </w:rPr>
        <w:t>Department of Custom (</w:t>
      </w:r>
      <w:r w:rsidR="00355288">
        <w:rPr>
          <w:rFonts w:ascii="Times New Roman" w:hAnsi="Times New Roman" w:cs="Times New Roman"/>
          <w:sz w:val="26"/>
          <w:szCs w:val="26"/>
        </w:rPr>
        <w:t>DoC</w:t>
      </w:r>
      <w:r w:rsidR="00640D23">
        <w:rPr>
          <w:rFonts w:ascii="Times New Roman" w:hAnsi="Times New Roman" w:cs="Times New Roman"/>
          <w:sz w:val="26"/>
          <w:szCs w:val="26"/>
        </w:rPr>
        <w:t>)</w:t>
      </w:r>
      <w:r w:rsidRPr="00B1077D">
        <w:rPr>
          <w:rFonts w:ascii="Times New Roman" w:hAnsi="Times New Roman" w:cs="Times New Roman"/>
          <w:sz w:val="26"/>
          <w:szCs w:val="26"/>
        </w:rPr>
        <w:t xml:space="preserve"> </w:t>
      </w:r>
      <w:r w:rsidR="00355288">
        <w:rPr>
          <w:rFonts w:ascii="Times New Roman" w:hAnsi="Times New Roman" w:cs="Times New Roman"/>
          <w:sz w:val="26"/>
          <w:szCs w:val="26"/>
        </w:rPr>
        <w:t xml:space="preserve">and </w:t>
      </w:r>
      <w:r w:rsidR="00640D23">
        <w:rPr>
          <w:rFonts w:ascii="Times New Roman" w:hAnsi="Times New Roman" w:cs="Times New Roman"/>
          <w:sz w:val="26"/>
          <w:szCs w:val="26"/>
        </w:rPr>
        <w:t>Financial Comptroller General Office (</w:t>
      </w:r>
      <w:r w:rsidR="00355288">
        <w:rPr>
          <w:rFonts w:ascii="Times New Roman" w:hAnsi="Times New Roman" w:cs="Times New Roman"/>
          <w:sz w:val="26"/>
          <w:szCs w:val="26"/>
        </w:rPr>
        <w:t>FCGO</w:t>
      </w:r>
      <w:r w:rsidR="00640D23">
        <w:rPr>
          <w:rFonts w:ascii="Times New Roman" w:hAnsi="Times New Roman" w:cs="Times New Roman"/>
          <w:sz w:val="26"/>
          <w:szCs w:val="26"/>
        </w:rPr>
        <w:t>)</w:t>
      </w:r>
      <w:r w:rsidR="00355288">
        <w:rPr>
          <w:rFonts w:ascii="Times New Roman" w:hAnsi="Times New Roman" w:cs="Times New Roman"/>
          <w:sz w:val="26"/>
          <w:szCs w:val="26"/>
        </w:rPr>
        <w:t xml:space="preserve">, </w:t>
      </w:r>
      <w:r w:rsidRPr="00B1077D">
        <w:rPr>
          <w:rFonts w:ascii="Times New Roman" w:hAnsi="Times New Roman" w:cs="Times New Roman"/>
          <w:sz w:val="26"/>
          <w:szCs w:val="26"/>
        </w:rPr>
        <w:t>and</w:t>
      </w:r>
      <w:r w:rsidR="00355288">
        <w:rPr>
          <w:rFonts w:ascii="Times New Roman" w:hAnsi="Times New Roman" w:cs="Times New Roman"/>
          <w:sz w:val="26"/>
          <w:szCs w:val="26"/>
        </w:rPr>
        <w:t>,</w:t>
      </w:r>
      <w:r w:rsidRPr="00B1077D">
        <w:rPr>
          <w:rFonts w:ascii="Times New Roman" w:hAnsi="Times New Roman" w:cs="Times New Roman"/>
          <w:sz w:val="26"/>
          <w:szCs w:val="26"/>
        </w:rPr>
        <w:t xml:space="preserve"> officials from the national accounts section</w:t>
      </w:r>
      <w:r w:rsidR="00355288">
        <w:rPr>
          <w:rFonts w:ascii="Times New Roman" w:hAnsi="Times New Roman" w:cs="Times New Roman"/>
          <w:sz w:val="26"/>
          <w:szCs w:val="26"/>
        </w:rPr>
        <w:t xml:space="preserve"> and other sections of NSO</w:t>
      </w:r>
      <w:r w:rsidRPr="00B1077D">
        <w:rPr>
          <w:rFonts w:ascii="Times New Roman" w:hAnsi="Times New Roman" w:cs="Times New Roman"/>
          <w:sz w:val="26"/>
          <w:szCs w:val="26"/>
        </w:rPr>
        <w:t>.</w:t>
      </w:r>
      <w:r w:rsidR="00C5579D" w:rsidRPr="00B1077D">
        <w:rPr>
          <w:rFonts w:ascii="Times New Roman" w:hAnsi="Times New Roman" w:cs="Times New Roman"/>
          <w:sz w:val="26"/>
          <w:szCs w:val="26"/>
        </w:rPr>
        <w:t>The pro</w:t>
      </w:r>
      <w:r w:rsidR="001D0ECC" w:rsidRPr="00B1077D">
        <w:rPr>
          <w:rFonts w:ascii="Times New Roman" w:hAnsi="Times New Roman" w:cs="Times New Roman"/>
          <w:sz w:val="26"/>
          <w:szCs w:val="26"/>
        </w:rPr>
        <w:t xml:space="preserve">gram was chaired by the </w:t>
      </w:r>
      <w:r w:rsidR="004B2C72">
        <w:rPr>
          <w:rFonts w:ascii="Times New Roman" w:hAnsi="Times New Roman" w:cs="Times New Roman"/>
          <w:sz w:val="26"/>
          <w:szCs w:val="26"/>
        </w:rPr>
        <w:t xml:space="preserve">Deputy </w:t>
      </w:r>
      <w:r w:rsidR="004B2C72" w:rsidRPr="00B1077D">
        <w:rPr>
          <w:rFonts w:ascii="Times New Roman" w:hAnsi="Times New Roman" w:cs="Times New Roman"/>
          <w:sz w:val="26"/>
          <w:szCs w:val="26"/>
        </w:rPr>
        <w:t xml:space="preserve"> </w:t>
      </w:r>
      <w:r w:rsidR="004B2C72">
        <w:rPr>
          <w:rFonts w:ascii="Times New Roman" w:hAnsi="Times New Roman" w:cs="Times New Roman"/>
          <w:sz w:val="26"/>
          <w:szCs w:val="26"/>
        </w:rPr>
        <w:t>chief statistician of NSO</w:t>
      </w:r>
      <w:r w:rsidR="009F5D9D">
        <w:rPr>
          <w:rFonts w:ascii="Times New Roman" w:hAnsi="Times New Roman" w:cs="Times New Roman"/>
          <w:sz w:val="26"/>
          <w:szCs w:val="26"/>
        </w:rPr>
        <w:t>, Mr.</w:t>
      </w:r>
      <w:r w:rsidR="004B2C72">
        <w:rPr>
          <w:rFonts w:ascii="Times New Roman" w:hAnsi="Times New Roman" w:cs="Times New Roman"/>
          <w:sz w:val="26"/>
          <w:szCs w:val="26"/>
        </w:rPr>
        <w:t>Dilli Raj Joshi</w:t>
      </w:r>
      <w:r w:rsidR="00C5579D" w:rsidRPr="00B1077D">
        <w:rPr>
          <w:rFonts w:ascii="Times New Roman" w:hAnsi="Times New Roman" w:cs="Times New Roman"/>
          <w:b/>
          <w:bCs/>
          <w:sz w:val="26"/>
          <w:szCs w:val="26"/>
        </w:rPr>
        <w:t>.</w:t>
      </w:r>
      <w:r w:rsidR="00FC2878" w:rsidRPr="00B1077D">
        <w:rPr>
          <w:rFonts w:ascii="Times New Roman" w:hAnsi="Times New Roman" w:cs="Times New Roman"/>
          <w:sz w:val="26"/>
          <w:szCs w:val="26"/>
        </w:rPr>
        <w:t xml:space="preserve"> </w:t>
      </w:r>
    </w:p>
    <w:p w14:paraId="2056E748" w14:textId="30615AAE" w:rsidR="00375366" w:rsidRPr="00B1077D" w:rsidRDefault="003C0613" w:rsidP="00B71016">
      <w:pPr>
        <w:jc w:val="both"/>
        <w:rPr>
          <w:rFonts w:ascii="Times New Roman" w:hAnsi="Times New Roman" w:cs="Times New Roman"/>
          <w:b/>
          <w:bCs/>
          <w:sz w:val="28"/>
          <w:szCs w:val="28"/>
        </w:rPr>
      </w:pPr>
      <w:r w:rsidRPr="00B1077D">
        <w:rPr>
          <w:rFonts w:ascii="Times New Roman" w:hAnsi="Times New Roman" w:cs="Times New Roman"/>
          <w:b/>
          <w:bCs/>
          <w:sz w:val="28"/>
          <w:szCs w:val="28"/>
        </w:rPr>
        <w:t xml:space="preserve">2.2 Preparation of the </w:t>
      </w:r>
      <w:r w:rsidR="004A3396">
        <w:rPr>
          <w:rFonts w:ascii="Times New Roman" w:hAnsi="Times New Roman" w:cs="Times New Roman"/>
          <w:b/>
          <w:bCs/>
          <w:sz w:val="28"/>
          <w:szCs w:val="28"/>
        </w:rPr>
        <w:t>workshop</w:t>
      </w:r>
      <w:r w:rsidRPr="00B1077D">
        <w:rPr>
          <w:rFonts w:ascii="Times New Roman" w:hAnsi="Times New Roman" w:cs="Times New Roman"/>
          <w:b/>
          <w:bCs/>
          <w:sz w:val="28"/>
          <w:szCs w:val="28"/>
        </w:rPr>
        <w:t xml:space="preserve"> :</w:t>
      </w:r>
    </w:p>
    <w:p w14:paraId="5B976DA4" w14:textId="77777777" w:rsidR="0073172C" w:rsidRPr="00B1077D" w:rsidRDefault="0073172C" w:rsidP="00B71016">
      <w:pPr>
        <w:jc w:val="both"/>
        <w:rPr>
          <w:rFonts w:ascii="Times New Roman" w:hAnsi="Times New Roman" w:cs="Times New Roman"/>
          <w:sz w:val="26"/>
          <w:szCs w:val="26"/>
        </w:rPr>
      </w:pPr>
      <w:r w:rsidRPr="00B1077D">
        <w:rPr>
          <w:rFonts w:ascii="Times New Roman" w:hAnsi="Times New Roman" w:cs="Times New Roman"/>
          <w:sz w:val="26"/>
          <w:szCs w:val="26"/>
        </w:rPr>
        <w:t>Until the day of the workshop, the Directors and Officers of the National Accounts Section were actively engaged in the preparation of presentations, preparation of workshop materials, and finalization of the subject matter.</w:t>
      </w:r>
    </w:p>
    <w:p w14:paraId="57AE01BE" w14:textId="403D4D31" w:rsidR="00813BEA" w:rsidRPr="00B1077D" w:rsidRDefault="005B23FD" w:rsidP="00B71016">
      <w:pPr>
        <w:jc w:val="both"/>
        <w:rPr>
          <w:rFonts w:ascii="Times New Roman" w:hAnsi="Times New Roman" w:cs="Times New Roman"/>
          <w:b/>
          <w:bCs/>
          <w:sz w:val="28"/>
          <w:szCs w:val="28"/>
        </w:rPr>
      </w:pPr>
      <w:r w:rsidRPr="00B1077D">
        <w:rPr>
          <w:rFonts w:ascii="Times New Roman" w:hAnsi="Times New Roman" w:cs="Times New Roman"/>
          <w:b/>
          <w:bCs/>
          <w:sz w:val="28"/>
          <w:szCs w:val="28"/>
        </w:rPr>
        <w:t xml:space="preserve">2.3 </w:t>
      </w:r>
      <w:r w:rsidR="00E03FE3" w:rsidRPr="00B1077D">
        <w:rPr>
          <w:rFonts w:ascii="Times New Roman" w:hAnsi="Times New Roman" w:cs="Times New Roman"/>
          <w:b/>
          <w:bCs/>
          <w:sz w:val="28"/>
          <w:szCs w:val="28"/>
        </w:rPr>
        <w:t>S</w:t>
      </w:r>
      <w:r w:rsidRPr="00B1077D">
        <w:rPr>
          <w:rFonts w:ascii="Times New Roman" w:hAnsi="Times New Roman" w:cs="Times New Roman"/>
          <w:b/>
          <w:bCs/>
          <w:sz w:val="28"/>
          <w:szCs w:val="28"/>
        </w:rPr>
        <w:t>ession of the programme</w:t>
      </w:r>
    </w:p>
    <w:p w14:paraId="4EB8FEB7" w14:textId="37809F6C" w:rsidR="003805E2" w:rsidRPr="00B1077D" w:rsidRDefault="00185582" w:rsidP="00B71016">
      <w:pPr>
        <w:jc w:val="both"/>
        <w:rPr>
          <w:rFonts w:ascii="Times New Roman" w:hAnsi="Times New Roman" w:cs="Times New Roman"/>
          <w:sz w:val="26"/>
          <w:szCs w:val="26"/>
        </w:rPr>
      </w:pPr>
      <w:r w:rsidRPr="00B1077D">
        <w:rPr>
          <w:rFonts w:ascii="Times New Roman" w:hAnsi="Times New Roman" w:cs="Times New Roman"/>
          <w:sz w:val="26"/>
          <w:szCs w:val="26"/>
        </w:rPr>
        <w:t xml:space="preserve">There were three  sessions per day. </w:t>
      </w:r>
      <w:r w:rsidR="00640D23">
        <w:rPr>
          <w:rFonts w:ascii="Times New Roman" w:hAnsi="Times New Roman" w:cs="Times New Roman"/>
          <w:sz w:val="26"/>
          <w:szCs w:val="26"/>
        </w:rPr>
        <w:t>Altogether there are</w:t>
      </w:r>
      <w:r w:rsidRPr="00B1077D">
        <w:rPr>
          <w:rFonts w:ascii="Times New Roman" w:hAnsi="Times New Roman" w:cs="Times New Roman"/>
          <w:sz w:val="26"/>
          <w:szCs w:val="26"/>
        </w:rPr>
        <w:t xml:space="preserve"> </w:t>
      </w:r>
      <w:r w:rsidR="004B2C72">
        <w:rPr>
          <w:rFonts w:ascii="Times New Roman" w:hAnsi="Times New Roman" w:cs="Times New Roman"/>
          <w:sz w:val="26"/>
          <w:szCs w:val="26"/>
        </w:rPr>
        <w:t>nine</w:t>
      </w:r>
      <w:r w:rsidRPr="00B1077D">
        <w:rPr>
          <w:rFonts w:ascii="Times New Roman" w:hAnsi="Times New Roman" w:cs="Times New Roman"/>
          <w:sz w:val="26"/>
          <w:szCs w:val="26"/>
        </w:rPr>
        <w:t xml:space="preserve">  sessions over</w:t>
      </w:r>
      <w:r w:rsidR="00640D23">
        <w:rPr>
          <w:rFonts w:ascii="Times New Roman" w:hAnsi="Times New Roman" w:cs="Times New Roman"/>
          <w:sz w:val="26"/>
          <w:szCs w:val="26"/>
        </w:rPr>
        <w:t xml:space="preserve"> the</w:t>
      </w:r>
      <w:r w:rsidRPr="00B1077D">
        <w:rPr>
          <w:rFonts w:ascii="Times New Roman" w:hAnsi="Times New Roman" w:cs="Times New Roman"/>
          <w:sz w:val="26"/>
          <w:szCs w:val="26"/>
        </w:rPr>
        <w:t xml:space="preserve"> </w:t>
      </w:r>
      <w:r w:rsidR="004B2C72">
        <w:rPr>
          <w:rFonts w:ascii="Times New Roman" w:hAnsi="Times New Roman" w:cs="Times New Roman"/>
          <w:sz w:val="26"/>
          <w:szCs w:val="26"/>
        </w:rPr>
        <w:t>three</w:t>
      </w:r>
      <w:r w:rsidRPr="00B1077D">
        <w:rPr>
          <w:rFonts w:ascii="Times New Roman" w:hAnsi="Times New Roman" w:cs="Times New Roman"/>
          <w:sz w:val="26"/>
          <w:szCs w:val="26"/>
        </w:rPr>
        <w:t xml:space="preserve"> days, including theoretical and discussion sessions. National accounts officials</w:t>
      </w:r>
      <w:r w:rsidR="004B2C72">
        <w:rPr>
          <w:rFonts w:ascii="Times New Roman" w:hAnsi="Times New Roman" w:cs="Times New Roman"/>
          <w:sz w:val="26"/>
          <w:szCs w:val="26"/>
        </w:rPr>
        <w:t>, DoC officials, IRD officials and FCGO officials</w:t>
      </w:r>
      <w:r w:rsidRPr="00B1077D">
        <w:rPr>
          <w:rFonts w:ascii="Times New Roman" w:hAnsi="Times New Roman" w:cs="Times New Roman"/>
          <w:sz w:val="26"/>
          <w:szCs w:val="26"/>
        </w:rPr>
        <w:t xml:space="preserve"> presented </w:t>
      </w:r>
      <w:r w:rsidR="00640D23">
        <w:rPr>
          <w:rFonts w:ascii="Times New Roman" w:hAnsi="Times New Roman" w:cs="Times New Roman"/>
          <w:sz w:val="26"/>
          <w:szCs w:val="26"/>
        </w:rPr>
        <w:t>on tax related topic</w:t>
      </w:r>
      <w:r w:rsidRPr="00B1077D">
        <w:rPr>
          <w:rFonts w:ascii="Times New Roman" w:hAnsi="Times New Roman" w:cs="Times New Roman"/>
          <w:sz w:val="26"/>
          <w:szCs w:val="26"/>
        </w:rPr>
        <w:t>. The following are brief summaries of the t</w:t>
      </w:r>
      <w:r w:rsidR="004B2C72">
        <w:rPr>
          <w:rFonts w:ascii="Times New Roman" w:hAnsi="Times New Roman" w:cs="Times New Roman"/>
          <w:sz w:val="26"/>
          <w:szCs w:val="26"/>
        </w:rPr>
        <w:t>hree</w:t>
      </w:r>
      <w:r w:rsidRPr="00B1077D">
        <w:rPr>
          <w:rFonts w:ascii="Times New Roman" w:hAnsi="Times New Roman" w:cs="Times New Roman"/>
          <w:sz w:val="26"/>
          <w:szCs w:val="26"/>
        </w:rPr>
        <w:t xml:space="preserve"> day workshop sessions:</w:t>
      </w:r>
      <w:r w:rsidR="00914C69">
        <w:rPr>
          <w:rFonts w:ascii="Times New Roman" w:hAnsi="Times New Roman" w:cs="Times New Roman"/>
          <w:sz w:val="26"/>
          <w:szCs w:val="26"/>
        </w:rPr>
        <w:t xml:space="preserve"> </w:t>
      </w:r>
    </w:p>
    <w:p w14:paraId="2A1084D4" w14:textId="65833197" w:rsidR="003805E2" w:rsidRPr="00B1077D" w:rsidRDefault="003805E2" w:rsidP="003805E2">
      <w:pPr>
        <w:tabs>
          <w:tab w:val="center" w:pos="4680"/>
        </w:tabs>
        <w:jc w:val="both"/>
        <w:rPr>
          <w:rFonts w:ascii="Times New Roman" w:hAnsi="Times New Roman" w:cs="Times New Roman"/>
          <w:sz w:val="24"/>
          <w:szCs w:val="24"/>
        </w:rPr>
      </w:pPr>
      <w:r w:rsidRPr="00B1077D">
        <w:rPr>
          <w:rFonts w:ascii="Times New Roman" w:hAnsi="Times New Roman" w:cs="Times New Roman"/>
          <w:b/>
          <w:bCs/>
          <w:sz w:val="28"/>
          <w:szCs w:val="28"/>
        </w:rPr>
        <w:t>First day-</w:t>
      </w:r>
      <w:r w:rsidR="00A10000">
        <w:rPr>
          <w:rFonts w:ascii="Times New Roman" w:hAnsi="Times New Roman" w:cs="Times New Roman"/>
          <w:b/>
          <w:bCs/>
          <w:sz w:val="28"/>
          <w:szCs w:val="28"/>
        </w:rPr>
        <w:t>25</w:t>
      </w:r>
      <w:r w:rsidR="00A84FD7">
        <w:rPr>
          <w:rFonts w:ascii="Times New Roman" w:hAnsi="Times New Roman" w:cs="Times New Roman"/>
          <w:b/>
          <w:bCs/>
          <w:sz w:val="28"/>
          <w:szCs w:val="28"/>
        </w:rPr>
        <w:t>th</w:t>
      </w:r>
      <w:r w:rsidRPr="00B1077D">
        <w:rPr>
          <w:rFonts w:ascii="Times New Roman" w:hAnsi="Times New Roman" w:cs="Times New Roman"/>
          <w:b/>
          <w:bCs/>
          <w:sz w:val="28"/>
          <w:szCs w:val="28"/>
        </w:rPr>
        <w:t xml:space="preserve"> </w:t>
      </w:r>
      <w:r w:rsidR="00A10000">
        <w:rPr>
          <w:rFonts w:ascii="Times New Roman" w:hAnsi="Times New Roman" w:cs="Times New Roman"/>
          <w:b/>
          <w:bCs/>
          <w:sz w:val="28"/>
          <w:szCs w:val="28"/>
        </w:rPr>
        <w:t>Jestha</w:t>
      </w:r>
      <w:r w:rsidRPr="00B1077D">
        <w:rPr>
          <w:rFonts w:ascii="Times New Roman" w:hAnsi="Times New Roman" w:cs="Times New Roman"/>
          <w:sz w:val="24"/>
          <w:szCs w:val="24"/>
        </w:rPr>
        <w:tab/>
      </w:r>
    </w:p>
    <w:p w14:paraId="6CB7BABE" w14:textId="5AC966D8" w:rsidR="003805E2" w:rsidRDefault="003805E2" w:rsidP="00B71016">
      <w:pPr>
        <w:jc w:val="both"/>
        <w:rPr>
          <w:rFonts w:ascii="Times New Roman" w:hAnsi="Times New Roman" w:cs="Times New Roman"/>
          <w:i/>
          <w:iCs/>
          <w:sz w:val="26"/>
          <w:szCs w:val="26"/>
          <w:u w:val="single"/>
        </w:rPr>
      </w:pPr>
      <w:r w:rsidRPr="00B1077D">
        <w:rPr>
          <w:rFonts w:ascii="Times New Roman" w:hAnsi="Times New Roman" w:cs="Times New Roman"/>
          <w:i/>
          <w:iCs/>
          <w:sz w:val="26"/>
          <w:szCs w:val="26"/>
          <w:u w:val="single"/>
        </w:rPr>
        <w:t>1</w:t>
      </w:r>
      <w:r w:rsidRPr="00B1077D">
        <w:rPr>
          <w:rFonts w:ascii="Times New Roman" w:hAnsi="Times New Roman" w:cs="Times New Roman"/>
          <w:i/>
          <w:iCs/>
          <w:sz w:val="26"/>
          <w:szCs w:val="26"/>
          <w:u w:val="single"/>
          <w:vertAlign w:val="superscript"/>
        </w:rPr>
        <w:t>s</w:t>
      </w:r>
      <w:r w:rsidR="00A10000">
        <w:rPr>
          <w:rFonts w:ascii="Times New Roman" w:hAnsi="Times New Roman" w:cs="Times New Roman"/>
          <w:i/>
          <w:iCs/>
          <w:sz w:val="26"/>
          <w:szCs w:val="26"/>
          <w:u w:val="single"/>
          <w:vertAlign w:val="superscript"/>
        </w:rPr>
        <w:t xml:space="preserve"> </w:t>
      </w:r>
      <w:r w:rsidRPr="00B1077D">
        <w:rPr>
          <w:rFonts w:ascii="Times New Roman" w:hAnsi="Times New Roman" w:cs="Times New Roman"/>
          <w:i/>
          <w:iCs/>
          <w:sz w:val="26"/>
          <w:szCs w:val="26"/>
          <w:u w:val="single"/>
          <w:vertAlign w:val="superscript"/>
        </w:rPr>
        <w:t>t</w:t>
      </w:r>
      <w:r w:rsidRPr="00B1077D">
        <w:rPr>
          <w:rFonts w:ascii="Times New Roman" w:hAnsi="Times New Roman" w:cs="Times New Roman"/>
          <w:i/>
          <w:iCs/>
          <w:sz w:val="26"/>
          <w:szCs w:val="26"/>
          <w:u w:val="single"/>
        </w:rPr>
        <w:t>Session-</w:t>
      </w:r>
      <w:r w:rsidR="0043677B">
        <w:rPr>
          <w:rFonts w:ascii="Times New Roman" w:hAnsi="Times New Roman" w:cs="Times New Roman"/>
          <w:i/>
          <w:iCs/>
          <w:sz w:val="26"/>
          <w:szCs w:val="26"/>
          <w:u w:val="single"/>
        </w:rPr>
        <w:t xml:space="preserve"> Basics </w:t>
      </w:r>
      <w:r w:rsidR="00A10000" w:rsidRPr="00A10000">
        <w:rPr>
          <w:rFonts w:ascii="Times New Roman" w:hAnsi="Times New Roman" w:cs="Times New Roman"/>
          <w:i/>
          <w:iCs/>
          <w:sz w:val="26"/>
          <w:szCs w:val="26"/>
          <w:u w:val="single"/>
        </w:rPr>
        <w:t xml:space="preserve">of </w:t>
      </w:r>
      <w:r w:rsidR="00A10000">
        <w:rPr>
          <w:rFonts w:ascii="Times New Roman" w:hAnsi="Times New Roman" w:cs="Times New Roman"/>
          <w:i/>
          <w:iCs/>
          <w:sz w:val="26"/>
          <w:szCs w:val="26"/>
          <w:u w:val="single"/>
        </w:rPr>
        <w:t xml:space="preserve"> </w:t>
      </w:r>
      <w:r w:rsidR="00A10000" w:rsidRPr="00A10000">
        <w:rPr>
          <w:rFonts w:ascii="Times New Roman" w:hAnsi="Times New Roman" w:cs="Times New Roman"/>
          <w:i/>
          <w:iCs/>
          <w:sz w:val="26"/>
          <w:szCs w:val="26"/>
          <w:u w:val="single"/>
        </w:rPr>
        <w:t>National Accounts</w:t>
      </w:r>
      <w:r w:rsidR="009B5E36" w:rsidRPr="00B1077D">
        <w:rPr>
          <w:rFonts w:ascii="Times New Roman" w:hAnsi="Times New Roman" w:cs="Times New Roman"/>
          <w:i/>
          <w:iCs/>
          <w:sz w:val="26"/>
          <w:szCs w:val="26"/>
          <w:u w:val="single"/>
        </w:rPr>
        <w:t>;</w:t>
      </w:r>
    </w:p>
    <w:p w14:paraId="38CA5004" w14:textId="5C70CEC5" w:rsidR="00DC603B" w:rsidRDefault="00DC603B" w:rsidP="0043677B">
      <w:pPr>
        <w:jc w:val="both"/>
        <w:rPr>
          <w:rFonts w:ascii="Times New Roman" w:hAnsi="Times New Roman" w:cs="Times New Roman"/>
          <w:sz w:val="26"/>
          <w:szCs w:val="26"/>
        </w:rPr>
      </w:pPr>
      <w:r w:rsidRPr="00DC603B">
        <w:rPr>
          <w:rFonts w:ascii="Times New Roman" w:hAnsi="Times New Roman" w:cs="Times New Roman"/>
          <w:sz w:val="26"/>
          <w:szCs w:val="26"/>
        </w:rPr>
        <w:t xml:space="preserve">Mr. Dilli Raj Joshi, Deputy Chief Statistician of the National Accounts Division, initiated the workshop with a brief lecture on National Accounts principles, methodologies, and frameworks. Furthermore, he demonstrated how GDP is </w:t>
      </w:r>
      <w:r>
        <w:rPr>
          <w:rFonts w:ascii="Times New Roman" w:hAnsi="Times New Roman" w:cs="Times New Roman"/>
          <w:sz w:val="26"/>
          <w:szCs w:val="26"/>
        </w:rPr>
        <w:t>estimated</w:t>
      </w:r>
      <w:r w:rsidRPr="00DC603B">
        <w:rPr>
          <w:rFonts w:ascii="Times New Roman" w:hAnsi="Times New Roman" w:cs="Times New Roman"/>
          <w:sz w:val="26"/>
          <w:szCs w:val="26"/>
        </w:rPr>
        <w:t xml:space="preserve"> using the Production, Expenditure, and Income techniques. Finally, he discussed the usage of taxes in the </w:t>
      </w:r>
      <w:r>
        <w:rPr>
          <w:rFonts w:ascii="Times New Roman" w:hAnsi="Times New Roman" w:cs="Times New Roman"/>
          <w:sz w:val="26"/>
          <w:szCs w:val="26"/>
        </w:rPr>
        <w:t>estimation</w:t>
      </w:r>
      <w:r w:rsidRPr="00DC603B">
        <w:rPr>
          <w:rFonts w:ascii="Times New Roman" w:hAnsi="Times New Roman" w:cs="Times New Roman"/>
          <w:sz w:val="26"/>
          <w:szCs w:val="26"/>
        </w:rPr>
        <w:t xml:space="preserve"> of GDP.  Mr.Dilip Kumar Maharjan, FCGO's account officer, and Mr.Nanda Lal Sapkota, Statistics Coordination officer at the Statistics Coordination Office in Kaski, both </w:t>
      </w:r>
      <w:r w:rsidR="00382B59">
        <w:rPr>
          <w:rFonts w:ascii="Times New Roman" w:hAnsi="Times New Roman" w:cs="Times New Roman"/>
          <w:sz w:val="26"/>
          <w:szCs w:val="26"/>
        </w:rPr>
        <w:t>complements on the presentation. Other participants participated discussion by question and answer session followed by the response made by Deputy Chief Statistician.</w:t>
      </w:r>
    </w:p>
    <w:p w14:paraId="5422B2DB" w14:textId="77777777" w:rsidR="00887626" w:rsidRDefault="00887626" w:rsidP="0043677B">
      <w:pPr>
        <w:jc w:val="both"/>
        <w:rPr>
          <w:rFonts w:ascii="Times New Roman" w:hAnsi="Times New Roman" w:cs="Times New Roman"/>
          <w:sz w:val="26"/>
          <w:szCs w:val="26"/>
        </w:rPr>
      </w:pPr>
    </w:p>
    <w:p w14:paraId="3D07B85D" w14:textId="77777777" w:rsidR="00887626" w:rsidRDefault="00887626" w:rsidP="0043677B">
      <w:pPr>
        <w:jc w:val="both"/>
        <w:rPr>
          <w:rFonts w:ascii="Times New Roman" w:hAnsi="Times New Roman" w:cs="Times New Roman"/>
          <w:sz w:val="26"/>
          <w:szCs w:val="26"/>
        </w:rPr>
      </w:pPr>
    </w:p>
    <w:p w14:paraId="08B212FD" w14:textId="5F0AB4E3" w:rsidR="0043677B" w:rsidRPr="00B1077D" w:rsidRDefault="0043677B" w:rsidP="0043677B">
      <w:pPr>
        <w:jc w:val="both"/>
        <w:rPr>
          <w:rFonts w:ascii="Times New Roman" w:hAnsi="Times New Roman" w:cs="Times New Roman"/>
          <w:b/>
          <w:bCs/>
          <w:i/>
          <w:iCs/>
          <w:sz w:val="26"/>
          <w:szCs w:val="26"/>
          <w:u w:val="single"/>
        </w:rPr>
      </w:pPr>
      <w:r>
        <w:rPr>
          <w:rFonts w:ascii="Times New Roman" w:hAnsi="Times New Roman" w:cs="Times New Roman"/>
          <w:i/>
          <w:iCs/>
          <w:sz w:val="26"/>
          <w:szCs w:val="26"/>
          <w:u w:val="single"/>
        </w:rPr>
        <w:t>2</w:t>
      </w:r>
      <w:r w:rsidRPr="0043677B">
        <w:rPr>
          <w:rFonts w:ascii="Times New Roman" w:hAnsi="Times New Roman" w:cs="Times New Roman"/>
          <w:i/>
          <w:iCs/>
          <w:sz w:val="26"/>
          <w:szCs w:val="26"/>
          <w:u w:val="single"/>
          <w:vertAlign w:val="superscript"/>
        </w:rPr>
        <w:t>n</w:t>
      </w:r>
      <w:r>
        <w:rPr>
          <w:rFonts w:ascii="Times New Roman" w:hAnsi="Times New Roman" w:cs="Times New Roman"/>
          <w:i/>
          <w:iCs/>
          <w:sz w:val="26"/>
          <w:szCs w:val="26"/>
          <w:u w:val="single"/>
          <w:vertAlign w:val="superscript"/>
        </w:rPr>
        <w:t xml:space="preserve">d </w:t>
      </w:r>
      <w:r w:rsidRPr="00B1077D">
        <w:rPr>
          <w:rFonts w:ascii="Times New Roman" w:hAnsi="Times New Roman" w:cs="Times New Roman"/>
          <w:i/>
          <w:iCs/>
          <w:sz w:val="26"/>
          <w:szCs w:val="26"/>
          <w:u w:val="single"/>
        </w:rPr>
        <w:t>Session-</w:t>
      </w:r>
      <w:r w:rsidRPr="00A10000">
        <w:rPr>
          <w:rFonts w:ascii="Times New Roman" w:hAnsi="Times New Roman" w:cs="Times New Roman"/>
          <w:i/>
          <w:iCs/>
          <w:sz w:val="26"/>
          <w:szCs w:val="26"/>
          <w:u w:val="single"/>
        </w:rPr>
        <w:t>Taxes</w:t>
      </w:r>
      <w:r>
        <w:rPr>
          <w:rFonts w:ascii="Times New Roman" w:hAnsi="Times New Roman" w:cs="Times New Roman"/>
          <w:i/>
          <w:iCs/>
          <w:sz w:val="26"/>
          <w:szCs w:val="26"/>
          <w:u w:val="single"/>
        </w:rPr>
        <w:t xml:space="preserve"> </w:t>
      </w:r>
      <w:r w:rsidRPr="00A10000">
        <w:rPr>
          <w:rFonts w:ascii="Times New Roman" w:hAnsi="Times New Roman" w:cs="Times New Roman"/>
          <w:i/>
          <w:iCs/>
          <w:sz w:val="26"/>
          <w:szCs w:val="26"/>
          <w:u w:val="single"/>
        </w:rPr>
        <w:t>in</w:t>
      </w:r>
      <w:r>
        <w:rPr>
          <w:rFonts w:ascii="Times New Roman" w:hAnsi="Times New Roman" w:cs="Times New Roman"/>
          <w:i/>
          <w:iCs/>
          <w:sz w:val="26"/>
          <w:szCs w:val="26"/>
          <w:u w:val="single"/>
        </w:rPr>
        <w:t xml:space="preserve"> </w:t>
      </w:r>
      <w:r w:rsidRPr="00A10000">
        <w:rPr>
          <w:rFonts w:ascii="Times New Roman" w:hAnsi="Times New Roman" w:cs="Times New Roman"/>
          <w:i/>
          <w:iCs/>
          <w:sz w:val="26"/>
          <w:szCs w:val="26"/>
          <w:u w:val="single"/>
        </w:rPr>
        <w:t>System</w:t>
      </w:r>
      <w:r>
        <w:rPr>
          <w:rFonts w:ascii="Times New Roman" w:hAnsi="Times New Roman" w:cs="Times New Roman"/>
          <w:i/>
          <w:iCs/>
          <w:sz w:val="26"/>
          <w:szCs w:val="26"/>
          <w:u w:val="single"/>
        </w:rPr>
        <w:t xml:space="preserve"> </w:t>
      </w:r>
      <w:r w:rsidRPr="00A10000">
        <w:rPr>
          <w:rFonts w:ascii="Times New Roman" w:hAnsi="Times New Roman" w:cs="Times New Roman"/>
          <w:i/>
          <w:iCs/>
          <w:sz w:val="26"/>
          <w:szCs w:val="26"/>
          <w:u w:val="single"/>
        </w:rPr>
        <w:t xml:space="preserve">of </w:t>
      </w:r>
      <w:r>
        <w:rPr>
          <w:rFonts w:ascii="Times New Roman" w:hAnsi="Times New Roman" w:cs="Times New Roman"/>
          <w:i/>
          <w:iCs/>
          <w:sz w:val="26"/>
          <w:szCs w:val="26"/>
          <w:u w:val="single"/>
        </w:rPr>
        <w:t xml:space="preserve"> </w:t>
      </w:r>
      <w:r w:rsidRPr="00A10000">
        <w:rPr>
          <w:rFonts w:ascii="Times New Roman" w:hAnsi="Times New Roman" w:cs="Times New Roman"/>
          <w:i/>
          <w:iCs/>
          <w:sz w:val="26"/>
          <w:szCs w:val="26"/>
          <w:u w:val="single"/>
        </w:rPr>
        <w:t>National Accounts</w:t>
      </w:r>
      <w:r w:rsidRPr="00B1077D">
        <w:rPr>
          <w:rFonts w:ascii="Times New Roman" w:hAnsi="Times New Roman" w:cs="Times New Roman"/>
          <w:i/>
          <w:iCs/>
          <w:sz w:val="26"/>
          <w:szCs w:val="26"/>
          <w:u w:val="single"/>
        </w:rPr>
        <w:t>;</w:t>
      </w:r>
    </w:p>
    <w:p w14:paraId="5F83F246" w14:textId="3B910DEF" w:rsidR="007B1E18" w:rsidRPr="00B1077D" w:rsidRDefault="00235F4B" w:rsidP="00316399">
      <w:pPr>
        <w:jc w:val="both"/>
        <w:rPr>
          <w:rFonts w:ascii="Times New Roman" w:hAnsi="Times New Roman" w:cs="Times New Roman"/>
          <w:sz w:val="24"/>
          <w:szCs w:val="24"/>
        </w:rPr>
      </w:pPr>
      <w:bookmarkStart w:id="1" w:name="_Hlk93582035"/>
      <w:r w:rsidRPr="00235F4B">
        <w:rPr>
          <w:rFonts w:ascii="Times New Roman" w:hAnsi="Times New Roman" w:cs="Times New Roman"/>
          <w:sz w:val="26"/>
          <w:szCs w:val="26"/>
        </w:rPr>
        <w:t xml:space="preserve">Mr. Ganesh Prasad Acharya, Director of National Accounts Section, leads the second session of the </w:t>
      </w:r>
      <w:r w:rsidR="00382B59">
        <w:rPr>
          <w:rFonts w:ascii="Times New Roman" w:hAnsi="Times New Roman" w:cs="Times New Roman"/>
          <w:sz w:val="26"/>
          <w:szCs w:val="26"/>
        </w:rPr>
        <w:t>first</w:t>
      </w:r>
      <w:r w:rsidR="00382B59" w:rsidRPr="00235F4B">
        <w:rPr>
          <w:rFonts w:ascii="Times New Roman" w:hAnsi="Times New Roman" w:cs="Times New Roman"/>
          <w:sz w:val="26"/>
          <w:szCs w:val="26"/>
        </w:rPr>
        <w:t xml:space="preserve"> </w:t>
      </w:r>
      <w:r w:rsidRPr="00235F4B">
        <w:rPr>
          <w:rFonts w:ascii="Times New Roman" w:hAnsi="Times New Roman" w:cs="Times New Roman"/>
          <w:sz w:val="26"/>
          <w:szCs w:val="26"/>
        </w:rPr>
        <w:t xml:space="preserve">day, which focuses on the ideas, scope, role, and difficulties related to tax data in National Accounts </w:t>
      </w:r>
      <w:r>
        <w:rPr>
          <w:rFonts w:ascii="Times New Roman" w:hAnsi="Times New Roman" w:cs="Times New Roman"/>
          <w:sz w:val="26"/>
          <w:szCs w:val="26"/>
        </w:rPr>
        <w:t>E</w:t>
      </w:r>
      <w:r w:rsidRPr="00235F4B">
        <w:rPr>
          <w:rFonts w:ascii="Times New Roman" w:hAnsi="Times New Roman" w:cs="Times New Roman"/>
          <w:sz w:val="26"/>
          <w:szCs w:val="26"/>
        </w:rPr>
        <w:t xml:space="preserve">stimation. He demonstrated the types of taxes and subsidies required to estimate GDP using the production and income technique. Finally, he discussed various issues associated with tax data. </w:t>
      </w:r>
      <w:r w:rsidR="00B1077D" w:rsidRPr="00B1077D">
        <w:rPr>
          <w:rFonts w:ascii="Times New Roman" w:hAnsi="Times New Roman" w:cs="Times New Roman"/>
          <w:sz w:val="26"/>
          <w:szCs w:val="26"/>
        </w:rPr>
        <w:t>V</w:t>
      </w:r>
      <w:r w:rsidR="002741E2" w:rsidRPr="00B1077D">
        <w:rPr>
          <w:rFonts w:ascii="Times New Roman" w:hAnsi="Times New Roman" w:cs="Times New Roman"/>
          <w:sz w:val="26"/>
          <w:szCs w:val="26"/>
        </w:rPr>
        <w:t>arious queries</w:t>
      </w:r>
      <w:r w:rsidR="004B4E3B">
        <w:rPr>
          <w:rFonts w:ascii="Times New Roman" w:hAnsi="Times New Roman" w:cs="Times New Roman"/>
          <w:sz w:val="26"/>
          <w:szCs w:val="26"/>
        </w:rPr>
        <w:t xml:space="preserve"> and comments</w:t>
      </w:r>
      <w:r w:rsidR="002741E2" w:rsidRPr="00B1077D">
        <w:rPr>
          <w:rFonts w:ascii="Times New Roman" w:hAnsi="Times New Roman" w:cs="Times New Roman"/>
          <w:sz w:val="26"/>
          <w:szCs w:val="26"/>
        </w:rPr>
        <w:t xml:space="preserve"> were arised by</w:t>
      </w:r>
      <w:r w:rsidR="009F5D9D">
        <w:rPr>
          <w:rFonts w:ascii="Times New Roman" w:hAnsi="Times New Roman" w:cs="Times New Roman"/>
          <w:sz w:val="26"/>
          <w:szCs w:val="26"/>
        </w:rPr>
        <w:t>,</w:t>
      </w:r>
      <w:r w:rsidR="00482A81" w:rsidRPr="00B1077D">
        <w:rPr>
          <w:rFonts w:ascii="Times New Roman" w:hAnsi="Times New Roman" w:cs="Times New Roman"/>
          <w:sz w:val="26"/>
          <w:szCs w:val="26"/>
        </w:rPr>
        <w:t xml:space="preserve"> </w:t>
      </w:r>
      <w:r w:rsidR="0017740D" w:rsidRPr="00B1077D">
        <w:rPr>
          <w:rFonts w:ascii="Times New Roman" w:hAnsi="Times New Roman" w:cs="Times New Roman"/>
          <w:sz w:val="26"/>
          <w:szCs w:val="26"/>
        </w:rPr>
        <w:t>Mr.</w:t>
      </w:r>
      <w:r w:rsidR="000002C4">
        <w:rPr>
          <w:rFonts w:ascii="Times New Roman" w:hAnsi="Times New Roman" w:cs="Times New Roman"/>
          <w:sz w:val="26"/>
          <w:szCs w:val="26"/>
        </w:rPr>
        <w:t xml:space="preserve"> </w:t>
      </w:r>
      <w:r w:rsidR="004A5047">
        <w:rPr>
          <w:rFonts w:ascii="Times New Roman" w:hAnsi="Times New Roman" w:cs="Times New Roman"/>
          <w:sz w:val="26"/>
          <w:szCs w:val="26"/>
        </w:rPr>
        <w:t>Hari Om Pokhrel</w:t>
      </w:r>
      <w:r w:rsidR="001B7357">
        <w:rPr>
          <w:rFonts w:ascii="Times New Roman" w:hAnsi="Times New Roman" w:cs="Times New Roman"/>
          <w:sz w:val="26"/>
          <w:szCs w:val="26"/>
        </w:rPr>
        <w:t xml:space="preserve">, </w:t>
      </w:r>
      <w:r w:rsidR="004A5047">
        <w:rPr>
          <w:rFonts w:ascii="Times New Roman" w:hAnsi="Times New Roman" w:cs="Times New Roman"/>
          <w:sz w:val="26"/>
          <w:szCs w:val="26"/>
        </w:rPr>
        <w:t>director</w:t>
      </w:r>
      <w:r w:rsidR="001B7357">
        <w:rPr>
          <w:rFonts w:ascii="Times New Roman" w:hAnsi="Times New Roman" w:cs="Times New Roman"/>
          <w:sz w:val="26"/>
          <w:szCs w:val="26"/>
        </w:rPr>
        <w:t xml:space="preserve"> </w:t>
      </w:r>
      <w:r w:rsidR="004A5047">
        <w:rPr>
          <w:rFonts w:ascii="Times New Roman" w:hAnsi="Times New Roman" w:cs="Times New Roman"/>
          <w:sz w:val="26"/>
          <w:szCs w:val="26"/>
        </w:rPr>
        <w:t>from</w:t>
      </w:r>
      <w:r w:rsidR="001B7357">
        <w:rPr>
          <w:rFonts w:ascii="Times New Roman" w:hAnsi="Times New Roman" w:cs="Times New Roman"/>
          <w:sz w:val="26"/>
          <w:szCs w:val="26"/>
        </w:rPr>
        <w:t xml:space="preserve"> </w:t>
      </w:r>
      <w:r w:rsidR="004A5047">
        <w:rPr>
          <w:rFonts w:ascii="Times New Roman" w:hAnsi="Times New Roman" w:cs="Times New Roman"/>
          <w:sz w:val="26"/>
          <w:szCs w:val="26"/>
        </w:rPr>
        <w:t>DoC</w:t>
      </w:r>
      <w:r w:rsidR="00BA50C4">
        <w:rPr>
          <w:rFonts w:ascii="Times New Roman" w:hAnsi="Times New Roman" w:cs="Times New Roman"/>
          <w:sz w:val="26"/>
          <w:szCs w:val="26"/>
        </w:rPr>
        <w:t xml:space="preserve"> </w:t>
      </w:r>
      <w:r w:rsidR="00482A81" w:rsidRPr="00B1077D">
        <w:rPr>
          <w:rFonts w:ascii="Times New Roman" w:hAnsi="Times New Roman" w:cs="Times New Roman"/>
          <w:sz w:val="26"/>
          <w:szCs w:val="26"/>
        </w:rPr>
        <w:t xml:space="preserve">and </w:t>
      </w:r>
      <w:r w:rsidR="0017740D" w:rsidRPr="00B1077D">
        <w:rPr>
          <w:rFonts w:ascii="Times New Roman" w:hAnsi="Times New Roman" w:cs="Times New Roman"/>
          <w:sz w:val="26"/>
          <w:szCs w:val="26"/>
        </w:rPr>
        <w:t>Mr.</w:t>
      </w:r>
      <w:r w:rsidR="004A5047">
        <w:rPr>
          <w:rFonts w:ascii="Times New Roman" w:hAnsi="Times New Roman" w:cs="Times New Roman"/>
          <w:sz w:val="26"/>
          <w:szCs w:val="26"/>
        </w:rPr>
        <w:t>Chudamani Dhungana,</w:t>
      </w:r>
      <w:r w:rsidR="00BA50C4">
        <w:rPr>
          <w:rFonts w:ascii="Times New Roman" w:hAnsi="Times New Roman" w:cs="Times New Roman"/>
          <w:sz w:val="26"/>
          <w:szCs w:val="26"/>
        </w:rPr>
        <w:t xml:space="preserve"> </w:t>
      </w:r>
      <w:r w:rsidR="004A5047">
        <w:rPr>
          <w:rFonts w:ascii="Times New Roman" w:hAnsi="Times New Roman" w:cs="Times New Roman"/>
          <w:sz w:val="26"/>
          <w:szCs w:val="26"/>
        </w:rPr>
        <w:t>Director from IRD</w:t>
      </w:r>
      <w:r w:rsidR="0017740D" w:rsidRPr="00B1077D">
        <w:rPr>
          <w:rFonts w:ascii="Times New Roman" w:hAnsi="Times New Roman" w:cs="Times New Roman"/>
          <w:sz w:val="26"/>
          <w:szCs w:val="26"/>
        </w:rPr>
        <w:t>.</w:t>
      </w:r>
      <w:r w:rsidR="00AF2D4D" w:rsidRPr="00B1077D">
        <w:rPr>
          <w:rFonts w:ascii="Times New Roman" w:hAnsi="Times New Roman" w:cs="Times New Roman"/>
          <w:sz w:val="26"/>
          <w:szCs w:val="26"/>
        </w:rPr>
        <w:t xml:space="preserve"> </w:t>
      </w:r>
      <w:r w:rsidR="00304789" w:rsidRPr="00B1077D">
        <w:rPr>
          <w:rFonts w:ascii="Times New Roman" w:hAnsi="Times New Roman" w:cs="Times New Roman"/>
          <w:sz w:val="26"/>
          <w:szCs w:val="26"/>
        </w:rPr>
        <w:t>These queries were beautifully tackeled by the presenter</w:t>
      </w:r>
      <w:r w:rsidR="00304789" w:rsidRPr="00B1077D">
        <w:rPr>
          <w:rFonts w:ascii="Times New Roman" w:hAnsi="Times New Roman" w:cs="Times New Roman"/>
          <w:sz w:val="24"/>
          <w:szCs w:val="24"/>
        </w:rPr>
        <w:t>.</w:t>
      </w:r>
    </w:p>
    <w:bookmarkEnd w:id="1"/>
    <w:p w14:paraId="63F24CF5" w14:textId="4C30732A" w:rsidR="00707A5A" w:rsidRPr="00B1077D" w:rsidRDefault="004A5047" w:rsidP="00384E51">
      <w:pPr>
        <w:jc w:val="both"/>
        <w:rPr>
          <w:rFonts w:ascii="Times New Roman" w:hAnsi="Times New Roman" w:cs="Times New Roman"/>
          <w:i/>
          <w:iCs/>
          <w:sz w:val="28"/>
          <w:szCs w:val="28"/>
          <w:u w:val="single"/>
        </w:rPr>
      </w:pPr>
      <w:r>
        <w:rPr>
          <w:rFonts w:ascii="Times New Roman" w:hAnsi="Times New Roman" w:cs="Times New Roman"/>
          <w:i/>
          <w:iCs/>
          <w:sz w:val="28"/>
          <w:szCs w:val="28"/>
          <w:u w:val="single"/>
        </w:rPr>
        <w:t>3</w:t>
      </w:r>
      <w:r w:rsidR="00191479" w:rsidRPr="00191479">
        <w:rPr>
          <w:rFonts w:ascii="Times New Roman" w:hAnsi="Times New Roman" w:cs="Times New Roman"/>
          <w:i/>
          <w:iCs/>
          <w:sz w:val="28"/>
          <w:szCs w:val="28"/>
          <w:u w:val="single"/>
          <w:vertAlign w:val="superscript"/>
        </w:rPr>
        <w:t>rd</w:t>
      </w:r>
      <w:r w:rsidR="00CC2452" w:rsidRPr="00B1077D">
        <w:rPr>
          <w:rFonts w:ascii="Times New Roman" w:hAnsi="Times New Roman" w:cs="Times New Roman"/>
          <w:i/>
          <w:iCs/>
          <w:sz w:val="28"/>
          <w:szCs w:val="28"/>
          <w:u w:val="single"/>
        </w:rPr>
        <w:t xml:space="preserve"> session</w:t>
      </w:r>
      <w:r w:rsidR="00576CD8" w:rsidRPr="00B1077D">
        <w:rPr>
          <w:rFonts w:ascii="Times New Roman" w:hAnsi="Times New Roman" w:cs="Times New Roman"/>
          <w:i/>
          <w:iCs/>
          <w:sz w:val="28"/>
          <w:szCs w:val="28"/>
          <w:u w:val="single"/>
        </w:rPr>
        <w:t xml:space="preserve"> –</w:t>
      </w:r>
      <w:r w:rsidR="00C55B04" w:rsidRPr="00B1077D">
        <w:rPr>
          <w:rFonts w:ascii="Helvetica" w:hAnsi="Helvetica"/>
          <w:color w:val="2C2825"/>
          <w:shd w:val="clear" w:color="auto" w:fill="FFFFFF"/>
        </w:rPr>
        <w:t xml:space="preserve"> </w:t>
      </w:r>
      <w:r w:rsidR="00191479" w:rsidRPr="00191479">
        <w:rPr>
          <w:rFonts w:ascii="Times New Roman" w:hAnsi="Times New Roman" w:cs="Times New Roman"/>
          <w:i/>
          <w:iCs/>
          <w:sz w:val="26"/>
          <w:szCs w:val="26"/>
          <w:u w:val="single"/>
        </w:rPr>
        <w:t>Tax and National accounts</w:t>
      </w:r>
    </w:p>
    <w:p w14:paraId="09AC9CAB" w14:textId="324277BF" w:rsidR="000002C4" w:rsidRPr="00B1077D" w:rsidRDefault="00EA150F" w:rsidP="000002C4">
      <w:pPr>
        <w:jc w:val="both"/>
        <w:rPr>
          <w:rFonts w:ascii="Times New Roman" w:hAnsi="Times New Roman" w:cs="Times New Roman"/>
          <w:sz w:val="24"/>
          <w:szCs w:val="24"/>
        </w:rPr>
      </w:pPr>
      <w:r w:rsidRPr="00B1077D">
        <w:rPr>
          <w:rFonts w:ascii="Times New Roman" w:hAnsi="Times New Roman" w:cs="Times New Roman"/>
          <w:sz w:val="26"/>
          <w:szCs w:val="26"/>
        </w:rPr>
        <w:t xml:space="preserve">Mr. </w:t>
      </w:r>
      <w:r w:rsidR="00191479">
        <w:rPr>
          <w:rFonts w:ascii="Times New Roman" w:hAnsi="Times New Roman" w:cs="Times New Roman"/>
          <w:sz w:val="26"/>
          <w:szCs w:val="26"/>
        </w:rPr>
        <w:t>Rishi Ram Sigdel</w:t>
      </w:r>
      <w:r w:rsidR="006949AC">
        <w:rPr>
          <w:rFonts w:ascii="Times New Roman" w:hAnsi="Times New Roman" w:cs="Times New Roman"/>
          <w:sz w:val="26"/>
          <w:szCs w:val="26"/>
        </w:rPr>
        <w:t xml:space="preserve">, </w:t>
      </w:r>
      <w:r w:rsidR="006949AC" w:rsidRPr="00235F4B">
        <w:rPr>
          <w:rFonts w:ascii="Times New Roman" w:hAnsi="Times New Roman" w:cs="Times New Roman"/>
          <w:sz w:val="26"/>
          <w:szCs w:val="26"/>
        </w:rPr>
        <w:t>Director of National Accounts Section</w:t>
      </w:r>
      <w:r w:rsidR="006949AC">
        <w:rPr>
          <w:rFonts w:ascii="Times New Roman" w:hAnsi="Times New Roman" w:cs="Times New Roman"/>
          <w:sz w:val="26"/>
          <w:szCs w:val="26"/>
        </w:rPr>
        <w:t>, delivers</w:t>
      </w:r>
      <w:r w:rsidR="006949AC" w:rsidRPr="00ED450A">
        <w:rPr>
          <w:rFonts w:ascii="Times New Roman" w:hAnsi="Times New Roman" w:cs="Times New Roman"/>
          <w:sz w:val="26"/>
          <w:szCs w:val="26"/>
        </w:rPr>
        <w:t xml:space="preserve"> the </w:t>
      </w:r>
      <w:r w:rsidR="006949AC">
        <w:rPr>
          <w:rFonts w:ascii="Times New Roman" w:hAnsi="Times New Roman" w:cs="Times New Roman"/>
          <w:sz w:val="26"/>
          <w:szCs w:val="26"/>
        </w:rPr>
        <w:t>third</w:t>
      </w:r>
      <w:r w:rsidR="006949AC" w:rsidRPr="00ED450A">
        <w:rPr>
          <w:rFonts w:ascii="Times New Roman" w:hAnsi="Times New Roman" w:cs="Times New Roman"/>
          <w:sz w:val="26"/>
          <w:szCs w:val="26"/>
        </w:rPr>
        <w:t xml:space="preserve"> session of the </w:t>
      </w:r>
      <w:r w:rsidR="00382B59">
        <w:rPr>
          <w:rFonts w:ascii="Times New Roman" w:hAnsi="Times New Roman" w:cs="Times New Roman"/>
          <w:sz w:val="26"/>
          <w:szCs w:val="26"/>
        </w:rPr>
        <w:t>first</w:t>
      </w:r>
      <w:r w:rsidR="00382B59" w:rsidRPr="00ED450A">
        <w:rPr>
          <w:rFonts w:ascii="Times New Roman" w:hAnsi="Times New Roman" w:cs="Times New Roman"/>
          <w:sz w:val="26"/>
          <w:szCs w:val="26"/>
        </w:rPr>
        <w:t xml:space="preserve"> </w:t>
      </w:r>
      <w:r w:rsidR="006949AC" w:rsidRPr="00ED450A">
        <w:rPr>
          <w:rFonts w:ascii="Times New Roman" w:hAnsi="Times New Roman" w:cs="Times New Roman"/>
          <w:sz w:val="26"/>
          <w:szCs w:val="26"/>
        </w:rPr>
        <w:t>day</w:t>
      </w:r>
      <w:r w:rsidR="00403CB5" w:rsidRPr="00B1077D">
        <w:rPr>
          <w:rFonts w:ascii="Times New Roman" w:hAnsi="Times New Roman" w:cs="Times New Roman"/>
          <w:sz w:val="26"/>
          <w:szCs w:val="26"/>
        </w:rPr>
        <w:t xml:space="preserve">. </w:t>
      </w:r>
      <w:r w:rsidR="00235F4B" w:rsidRPr="00235F4B">
        <w:rPr>
          <w:rFonts w:ascii="Times New Roman" w:hAnsi="Times New Roman" w:cs="Times New Roman"/>
          <w:sz w:val="26"/>
          <w:szCs w:val="26"/>
        </w:rPr>
        <w:t>During his presentation, he discussed how taxes and subsidies are employed in national GDP compilation, provincial GDP compilation, and balancing the Supply and Use Tables.</w:t>
      </w:r>
      <w:r w:rsidR="00235F4B">
        <w:rPr>
          <w:rFonts w:ascii="Times New Roman" w:hAnsi="Times New Roman" w:cs="Times New Roman"/>
          <w:sz w:val="26"/>
          <w:szCs w:val="26"/>
        </w:rPr>
        <w:t xml:space="preserve"> Furthermore</w:t>
      </w:r>
      <w:r w:rsidR="00235F4B" w:rsidRPr="00235F4B">
        <w:rPr>
          <w:rFonts w:ascii="Times New Roman" w:hAnsi="Times New Roman" w:cs="Times New Roman"/>
          <w:sz w:val="26"/>
          <w:szCs w:val="26"/>
        </w:rPr>
        <w:t xml:space="preserve">, he highlighted where we are in terms of tax and subsidy data, as well as the types of </w:t>
      </w:r>
      <w:r w:rsidR="006949AC">
        <w:rPr>
          <w:rFonts w:ascii="Times New Roman" w:hAnsi="Times New Roman" w:cs="Times New Roman"/>
          <w:sz w:val="26"/>
          <w:szCs w:val="26"/>
        </w:rPr>
        <w:t xml:space="preserve">tax and subsidy </w:t>
      </w:r>
      <w:r w:rsidR="00235F4B" w:rsidRPr="00235F4B">
        <w:rPr>
          <w:rFonts w:ascii="Times New Roman" w:hAnsi="Times New Roman" w:cs="Times New Roman"/>
          <w:sz w:val="26"/>
          <w:szCs w:val="26"/>
        </w:rPr>
        <w:t xml:space="preserve">data required. He indicated that we must create a tax less subsidies matrix (product*1) in order to balance the SUTs and province-specific tax less subsidies data in order to </w:t>
      </w:r>
      <w:r w:rsidR="006949AC">
        <w:rPr>
          <w:rFonts w:ascii="Times New Roman" w:hAnsi="Times New Roman" w:cs="Times New Roman"/>
          <w:sz w:val="26"/>
          <w:szCs w:val="26"/>
        </w:rPr>
        <w:t>estimate</w:t>
      </w:r>
      <w:r w:rsidR="00235F4B" w:rsidRPr="00235F4B">
        <w:rPr>
          <w:rFonts w:ascii="Times New Roman" w:hAnsi="Times New Roman" w:cs="Times New Roman"/>
          <w:sz w:val="26"/>
          <w:szCs w:val="26"/>
        </w:rPr>
        <w:t xml:space="preserve"> provincial GDP. During his presentation, he demonstrated SUTs and PGDP data compiled by the National Accounts Section. </w:t>
      </w:r>
      <w:r w:rsidR="00382B59">
        <w:rPr>
          <w:rFonts w:ascii="Times New Roman" w:hAnsi="Times New Roman" w:cs="Times New Roman"/>
          <w:sz w:val="26"/>
          <w:szCs w:val="26"/>
        </w:rPr>
        <w:t>Moreover</w:t>
      </w:r>
      <w:r w:rsidR="00235F4B" w:rsidRPr="00235F4B">
        <w:rPr>
          <w:rFonts w:ascii="Times New Roman" w:hAnsi="Times New Roman" w:cs="Times New Roman"/>
          <w:sz w:val="26"/>
          <w:szCs w:val="26"/>
        </w:rPr>
        <w:t xml:space="preserve">, he emphasized the importance of taxes and subsidies in five economic sectors (households, financial businesses, non-financial firms, governments, and NPISH) in order to </w:t>
      </w:r>
      <w:r w:rsidR="006949AC">
        <w:rPr>
          <w:rFonts w:ascii="Times New Roman" w:hAnsi="Times New Roman" w:cs="Times New Roman"/>
          <w:sz w:val="26"/>
          <w:szCs w:val="26"/>
        </w:rPr>
        <w:t>construct</w:t>
      </w:r>
      <w:r w:rsidR="00235F4B" w:rsidRPr="00235F4B">
        <w:rPr>
          <w:rFonts w:ascii="Times New Roman" w:hAnsi="Times New Roman" w:cs="Times New Roman"/>
          <w:sz w:val="26"/>
          <w:szCs w:val="26"/>
        </w:rPr>
        <w:t xml:space="preserve"> sequence of accounts.</w:t>
      </w:r>
      <w:r w:rsidR="00235F4B">
        <w:rPr>
          <w:rFonts w:ascii="Times New Roman" w:hAnsi="Times New Roman" w:cs="Times New Roman"/>
          <w:sz w:val="26"/>
          <w:szCs w:val="26"/>
        </w:rPr>
        <w:t xml:space="preserve"> </w:t>
      </w:r>
      <w:r w:rsidR="000002C4" w:rsidRPr="00B1077D">
        <w:rPr>
          <w:rFonts w:ascii="Times New Roman" w:hAnsi="Times New Roman" w:cs="Times New Roman"/>
          <w:sz w:val="26"/>
          <w:szCs w:val="26"/>
        </w:rPr>
        <w:t>Mr.</w:t>
      </w:r>
      <w:r w:rsidR="000002C4">
        <w:rPr>
          <w:rFonts w:ascii="Times New Roman" w:hAnsi="Times New Roman" w:cs="Times New Roman"/>
          <w:sz w:val="26"/>
          <w:szCs w:val="26"/>
        </w:rPr>
        <w:t xml:space="preserve"> Hari Om Pokhrel, director from DoC </w:t>
      </w:r>
      <w:r w:rsidR="000002C4" w:rsidRPr="00B1077D">
        <w:rPr>
          <w:rFonts w:ascii="Times New Roman" w:hAnsi="Times New Roman" w:cs="Times New Roman"/>
          <w:sz w:val="26"/>
          <w:szCs w:val="26"/>
        </w:rPr>
        <w:t>and Mr.</w:t>
      </w:r>
      <w:r w:rsidR="000002C4">
        <w:rPr>
          <w:rFonts w:ascii="Times New Roman" w:hAnsi="Times New Roman" w:cs="Times New Roman"/>
          <w:sz w:val="26"/>
          <w:szCs w:val="26"/>
        </w:rPr>
        <w:t>Chudamani Dhungana, Director from IRD</w:t>
      </w:r>
      <w:r w:rsidR="00382B59">
        <w:rPr>
          <w:rFonts w:ascii="Times New Roman" w:hAnsi="Times New Roman" w:cs="Times New Roman"/>
          <w:sz w:val="26"/>
          <w:szCs w:val="26"/>
        </w:rPr>
        <w:t xml:space="preserve"> commented on his presentation</w:t>
      </w:r>
      <w:r w:rsidR="000002C4" w:rsidRPr="00B1077D">
        <w:rPr>
          <w:rFonts w:ascii="Times New Roman" w:hAnsi="Times New Roman" w:cs="Times New Roman"/>
          <w:sz w:val="26"/>
          <w:szCs w:val="26"/>
        </w:rPr>
        <w:t>.</w:t>
      </w:r>
      <w:r w:rsidR="00382B59">
        <w:rPr>
          <w:rFonts w:ascii="Times New Roman" w:hAnsi="Times New Roman" w:cs="Times New Roman"/>
          <w:sz w:val="26"/>
          <w:szCs w:val="26"/>
        </w:rPr>
        <w:t xml:space="preserve"> The comments made by two directors were noted as complements and Mr. Sigdel responsed other questions raised by </w:t>
      </w:r>
      <w:r w:rsidR="00887626">
        <w:rPr>
          <w:rFonts w:ascii="Times New Roman" w:hAnsi="Times New Roman" w:cs="Times New Roman"/>
          <w:sz w:val="26"/>
          <w:szCs w:val="26"/>
        </w:rPr>
        <w:t>ot</w:t>
      </w:r>
      <w:r w:rsidR="00382B59">
        <w:rPr>
          <w:rFonts w:ascii="Times New Roman" w:hAnsi="Times New Roman" w:cs="Times New Roman"/>
          <w:sz w:val="26"/>
          <w:szCs w:val="26"/>
        </w:rPr>
        <w:t>her participants.</w:t>
      </w:r>
      <w:r w:rsidR="000002C4" w:rsidRPr="00B1077D">
        <w:rPr>
          <w:rFonts w:ascii="Times New Roman" w:hAnsi="Times New Roman" w:cs="Times New Roman"/>
          <w:sz w:val="26"/>
          <w:szCs w:val="26"/>
        </w:rPr>
        <w:t xml:space="preserve"> </w:t>
      </w:r>
    </w:p>
    <w:p w14:paraId="2901903B" w14:textId="1A549724" w:rsidR="000200C6" w:rsidRDefault="000200C6" w:rsidP="00384E51">
      <w:pPr>
        <w:jc w:val="both"/>
        <w:rPr>
          <w:rFonts w:ascii="Times New Roman" w:hAnsi="Times New Roman" w:cs="Times New Roman"/>
          <w:b/>
          <w:bCs/>
          <w:sz w:val="28"/>
          <w:szCs w:val="28"/>
        </w:rPr>
      </w:pPr>
      <w:r w:rsidRPr="00B1077D">
        <w:rPr>
          <w:rFonts w:ascii="Times New Roman" w:hAnsi="Times New Roman" w:cs="Times New Roman"/>
          <w:b/>
          <w:bCs/>
          <w:sz w:val="28"/>
          <w:szCs w:val="28"/>
        </w:rPr>
        <w:t>Second day-</w:t>
      </w:r>
      <w:r w:rsidR="00805F48">
        <w:rPr>
          <w:rFonts w:ascii="Times New Roman" w:hAnsi="Times New Roman" w:cs="Times New Roman"/>
          <w:b/>
          <w:bCs/>
          <w:sz w:val="28"/>
          <w:szCs w:val="28"/>
        </w:rPr>
        <w:t>26</w:t>
      </w:r>
      <w:r w:rsidRPr="00B1077D">
        <w:rPr>
          <w:rFonts w:ascii="Times New Roman" w:hAnsi="Times New Roman" w:cs="Times New Roman"/>
          <w:b/>
          <w:bCs/>
          <w:sz w:val="28"/>
          <w:szCs w:val="28"/>
          <w:vertAlign w:val="superscript"/>
        </w:rPr>
        <w:t>th</w:t>
      </w:r>
      <w:r w:rsidR="009D4CCD" w:rsidRPr="00B1077D">
        <w:rPr>
          <w:rFonts w:ascii="Times New Roman" w:hAnsi="Times New Roman" w:cs="Times New Roman"/>
          <w:b/>
          <w:bCs/>
          <w:sz w:val="28"/>
          <w:szCs w:val="28"/>
        </w:rPr>
        <w:t xml:space="preserve"> </w:t>
      </w:r>
      <w:r w:rsidR="00805F48">
        <w:rPr>
          <w:rFonts w:ascii="Times New Roman" w:hAnsi="Times New Roman" w:cs="Times New Roman"/>
          <w:b/>
          <w:bCs/>
          <w:sz w:val="28"/>
          <w:szCs w:val="28"/>
        </w:rPr>
        <w:t>Jestha</w:t>
      </w:r>
    </w:p>
    <w:p w14:paraId="4E3C7E44" w14:textId="0E78E773" w:rsidR="00354D9A" w:rsidRPr="0073322B" w:rsidRDefault="00354D9A" w:rsidP="00384E51">
      <w:pPr>
        <w:jc w:val="both"/>
        <w:rPr>
          <w:rFonts w:ascii="Times New Roman" w:hAnsi="Times New Roman" w:cs="Times New Roman"/>
          <w:i/>
          <w:iCs/>
          <w:color w:val="000000" w:themeColor="text1"/>
          <w:sz w:val="26"/>
          <w:szCs w:val="26"/>
          <w:u w:val="single"/>
        </w:rPr>
      </w:pPr>
      <w:r w:rsidRPr="0073322B">
        <w:rPr>
          <w:rFonts w:ascii="Times New Roman" w:hAnsi="Times New Roman" w:cs="Times New Roman"/>
          <w:i/>
          <w:iCs/>
          <w:color w:val="000000" w:themeColor="text1"/>
          <w:sz w:val="26"/>
          <w:szCs w:val="26"/>
          <w:u w:val="single"/>
        </w:rPr>
        <w:t>1</w:t>
      </w:r>
      <w:r w:rsidRPr="0073322B">
        <w:rPr>
          <w:rFonts w:ascii="Times New Roman" w:hAnsi="Times New Roman" w:cs="Times New Roman"/>
          <w:i/>
          <w:iCs/>
          <w:color w:val="000000" w:themeColor="text1"/>
          <w:sz w:val="26"/>
          <w:szCs w:val="26"/>
          <w:u w:val="single"/>
          <w:vertAlign w:val="superscript"/>
        </w:rPr>
        <w:t>st</w:t>
      </w:r>
      <w:r w:rsidRPr="0073322B">
        <w:rPr>
          <w:rFonts w:ascii="Times New Roman" w:hAnsi="Times New Roman" w:cs="Times New Roman"/>
          <w:i/>
          <w:iCs/>
          <w:color w:val="000000" w:themeColor="text1"/>
          <w:sz w:val="26"/>
          <w:szCs w:val="26"/>
          <w:u w:val="single"/>
        </w:rPr>
        <w:t>Session-</w:t>
      </w:r>
      <w:r w:rsidR="0073322B" w:rsidRPr="0073322B">
        <w:rPr>
          <w:rFonts w:ascii="Times New Roman" w:hAnsi="Times New Roman" w:cs="Times New Roman"/>
          <w:i/>
          <w:iCs/>
          <w:color w:val="000000" w:themeColor="text1"/>
          <w:sz w:val="26"/>
          <w:szCs w:val="26"/>
          <w:u w:val="single"/>
        </w:rPr>
        <w:t xml:space="preserve">Economic code, </w:t>
      </w:r>
      <w:r w:rsidR="00DC603B">
        <w:rPr>
          <w:rFonts w:ascii="Times New Roman" w:hAnsi="Times New Roman" w:cs="Times New Roman"/>
          <w:i/>
          <w:iCs/>
          <w:color w:val="000000" w:themeColor="text1"/>
          <w:sz w:val="26"/>
          <w:szCs w:val="26"/>
          <w:u w:val="single"/>
        </w:rPr>
        <w:t>accounting</w:t>
      </w:r>
      <w:r w:rsidR="0073322B" w:rsidRPr="0073322B">
        <w:rPr>
          <w:rFonts w:ascii="Times New Roman" w:hAnsi="Times New Roman" w:cs="Times New Roman"/>
          <w:i/>
          <w:iCs/>
          <w:color w:val="000000" w:themeColor="text1"/>
          <w:sz w:val="26"/>
          <w:szCs w:val="26"/>
          <w:u w:val="single"/>
        </w:rPr>
        <w:t xml:space="preserve"> and reporting of tax in FCGO</w:t>
      </w:r>
    </w:p>
    <w:p w14:paraId="2B216139" w14:textId="3DF9A29F" w:rsidR="00CC1E49" w:rsidRPr="00B1077D" w:rsidRDefault="00ED450A" w:rsidP="00CC1E49">
      <w:pPr>
        <w:jc w:val="both"/>
        <w:rPr>
          <w:rFonts w:ascii="Times New Roman" w:hAnsi="Times New Roman" w:cs="Times New Roman"/>
          <w:sz w:val="24"/>
          <w:szCs w:val="24"/>
        </w:rPr>
      </w:pPr>
      <w:r w:rsidRPr="00ED450A">
        <w:rPr>
          <w:rFonts w:ascii="Times New Roman" w:hAnsi="Times New Roman" w:cs="Times New Roman"/>
          <w:sz w:val="26"/>
          <w:szCs w:val="26"/>
        </w:rPr>
        <w:t>Mr. Dilip Kumar Maharjan, Account Officer of the Financial Comptroller General Office, leads the opening session of the second day. He concentrated on the availability of tax data in FCGO. During his presentation, he discussed basic tax principles, types, and coding. He explained that FCGO follows the Government Finance Statistics Manual (GFSM-2014) for tax accounting</w:t>
      </w:r>
      <w:r>
        <w:rPr>
          <w:rFonts w:ascii="Times New Roman" w:hAnsi="Times New Roman" w:cs="Times New Roman"/>
          <w:sz w:val="26"/>
          <w:szCs w:val="26"/>
        </w:rPr>
        <w:t xml:space="preserve"> </w:t>
      </w:r>
      <w:r w:rsidRPr="00ED450A">
        <w:rPr>
          <w:rFonts w:ascii="Times New Roman" w:hAnsi="Times New Roman" w:cs="Times New Roman"/>
          <w:sz w:val="26"/>
          <w:szCs w:val="26"/>
        </w:rPr>
        <w:t xml:space="preserve">employing the Revenue Management Information System (RMIS) and the Subnational Treasury Regulatory Application (SuTRA). He also talked about revenue assignments and intergovernmental fiscal transfers using federal and provincial </w:t>
      </w:r>
      <w:r>
        <w:rPr>
          <w:rFonts w:ascii="Times New Roman" w:hAnsi="Times New Roman" w:cs="Times New Roman"/>
          <w:sz w:val="26"/>
          <w:szCs w:val="26"/>
        </w:rPr>
        <w:t>depository</w:t>
      </w:r>
      <w:r w:rsidRPr="00ED450A">
        <w:rPr>
          <w:rFonts w:ascii="Times New Roman" w:hAnsi="Times New Roman" w:cs="Times New Roman"/>
          <w:sz w:val="26"/>
          <w:szCs w:val="26"/>
        </w:rPr>
        <w:t xml:space="preserve"> </w:t>
      </w:r>
      <w:r w:rsidRPr="00ED450A">
        <w:rPr>
          <w:rFonts w:ascii="Times New Roman" w:hAnsi="Times New Roman" w:cs="Times New Roman"/>
          <w:sz w:val="26"/>
          <w:szCs w:val="26"/>
        </w:rPr>
        <w:lastRenderedPageBreak/>
        <w:t>funds.</w:t>
      </w:r>
      <w:r w:rsidR="00CC1E49" w:rsidRPr="00B1077D">
        <w:rPr>
          <w:rFonts w:ascii="Times New Roman" w:hAnsi="Times New Roman" w:cs="Times New Roman"/>
          <w:sz w:val="26"/>
          <w:szCs w:val="26"/>
        </w:rPr>
        <w:t>Various queries</w:t>
      </w:r>
      <w:r w:rsidR="00CC1E49">
        <w:rPr>
          <w:rFonts w:ascii="Times New Roman" w:hAnsi="Times New Roman" w:cs="Times New Roman"/>
          <w:sz w:val="26"/>
          <w:szCs w:val="26"/>
        </w:rPr>
        <w:t xml:space="preserve"> and comments</w:t>
      </w:r>
      <w:r w:rsidR="00CC1E49" w:rsidRPr="00B1077D">
        <w:rPr>
          <w:rFonts w:ascii="Times New Roman" w:hAnsi="Times New Roman" w:cs="Times New Roman"/>
          <w:sz w:val="26"/>
          <w:szCs w:val="26"/>
        </w:rPr>
        <w:t xml:space="preserve"> were arised by Mr.</w:t>
      </w:r>
      <w:r w:rsidR="00CC1E49">
        <w:rPr>
          <w:rFonts w:ascii="Times New Roman" w:hAnsi="Times New Roman" w:cs="Times New Roman"/>
          <w:sz w:val="26"/>
          <w:szCs w:val="26"/>
        </w:rPr>
        <w:t xml:space="preserve"> Hari Om Pokhrel, director from DoC </w:t>
      </w:r>
      <w:r w:rsidR="00CC1E49" w:rsidRPr="00B1077D">
        <w:rPr>
          <w:rFonts w:ascii="Times New Roman" w:hAnsi="Times New Roman" w:cs="Times New Roman"/>
          <w:sz w:val="26"/>
          <w:szCs w:val="26"/>
        </w:rPr>
        <w:t>and Mr.</w:t>
      </w:r>
      <w:r w:rsidR="00CC1E49">
        <w:rPr>
          <w:rFonts w:ascii="Times New Roman" w:hAnsi="Times New Roman" w:cs="Times New Roman"/>
          <w:sz w:val="26"/>
          <w:szCs w:val="26"/>
        </w:rPr>
        <w:t>Chudamani Dhungana, Director from IRD</w:t>
      </w:r>
      <w:r w:rsidR="00CC1E49" w:rsidRPr="00B1077D">
        <w:rPr>
          <w:rFonts w:ascii="Times New Roman" w:hAnsi="Times New Roman" w:cs="Times New Roman"/>
          <w:sz w:val="26"/>
          <w:szCs w:val="26"/>
        </w:rPr>
        <w:t>. These queries were beautifully tackeled by the presenter</w:t>
      </w:r>
      <w:r w:rsidR="00CC1E49" w:rsidRPr="00B1077D">
        <w:rPr>
          <w:rFonts w:ascii="Times New Roman" w:hAnsi="Times New Roman" w:cs="Times New Roman"/>
          <w:sz w:val="24"/>
          <w:szCs w:val="24"/>
        </w:rPr>
        <w:t>.</w:t>
      </w:r>
    </w:p>
    <w:p w14:paraId="0E569176" w14:textId="006014AB" w:rsidR="00354D9A" w:rsidRPr="00B1077D" w:rsidRDefault="00354D9A" w:rsidP="00354D9A">
      <w:pPr>
        <w:jc w:val="both"/>
        <w:rPr>
          <w:rFonts w:ascii="Times New Roman" w:hAnsi="Times New Roman" w:cs="Times New Roman"/>
          <w:i/>
          <w:iCs/>
          <w:sz w:val="26"/>
          <w:szCs w:val="26"/>
          <w:u w:val="single"/>
        </w:rPr>
      </w:pPr>
      <w:r w:rsidRPr="00354D9A">
        <w:rPr>
          <w:rFonts w:ascii="Times New Roman" w:hAnsi="Times New Roman" w:cs="Times New Roman"/>
          <w:i/>
          <w:iCs/>
          <w:sz w:val="26"/>
          <w:szCs w:val="26"/>
          <w:u w:val="single"/>
        </w:rPr>
        <w:t xml:space="preserve"> </w:t>
      </w:r>
      <w:r>
        <w:rPr>
          <w:rFonts w:ascii="Times New Roman" w:hAnsi="Times New Roman" w:cs="Times New Roman"/>
          <w:i/>
          <w:iCs/>
          <w:sz w:val="26"/>
          <w:szCs w:val="26"/>
          <w:u w:val="single"/>
        </w:rPr>
        <w:t>2</w:t>
      </w:r>
      <w:r w:rsidRPr="00354D9A">
        <w:rPr>
          <w:rFonts w:ascii="Times New Roman" w:hAnsi="Times New Roman" w:cs="Times New Roman"/>
          <w:i/>
          <w:iCs/>
          <w:sz w:val="26"/>
          <w:szCs w:val="26"/>
          <w:u w:val="single"/>
          <w:vertAlign w:val="superscript"/>
        </w:rPr>
        <w:t>nd</w:t>
      </w:r>
      <w:r>
        <w:rPr>
          <w:rFonts w:ascii="Times New Roman" w:hAnsi="Times New Roman" w:cs="Times New Roman"/>
          <w:i/>
          <w:iCs/>
          <w:sz w:val="26"/>
          <w:szCs w:val="26"/>
          <w:u w:val="single"/>
        </w:rPr>
        <w:t xml:space="preserve"> </w:t>
      </w:r>
      <w:r w:rsidRPr="00B1077D">
        <w:rPr>
          <w:rFonts w:ascii="Times New Roman" w:hAnsi="Times New Roman" w:cs="Times New Roman"/>
          <w:i/>
          <w:iCs/>
          <w:sz w:val="26"/>
          <w:szCs w:val="26"/>
          <w:u w:val="single"/>
        </w:rPr>
        <w:t>Session-</w:t>
      </w:r>
      <w:r w:rsidRPr="00805F48">
        <w:rPr>
          <w:rFonts w:ascii="Times New Roman" w:hAnsi="Times New Roman" w:cs="Times New Roman"/>
          <w:i/>
          <w:iCs/>
          <w:sz w:val="26"/>
          <w:szCs w:val="26"/>
          <w:u w:val="single"/>
        </w:rPr>
        <w:t>Tax</w:t>
      </w:r>
      <w:r>
        <w:rPr>
          <w:rFonts w:ascii="Times New Roman" w:hAnsi="Times New Roman" w:cs="Times New Roman"/>
          <w:i/>
          <w:iCs/>
          <w:sz w:val="26"/>
          <w:szCs w:val="26"/>
          <w:u w:val="single"/>
        </w:rPr>
        <w:t xml:space="preserve"> </w:t>
      </w:r>
      <w:r w:rsidRPr="00805F48">
        <w:rPr>
          <w:rFonts w:ascii="Times New Roman" w:hAnsi="Times New Roman" w:cs="Times New Roman"/>
          <w:i/>
          <w:iCs/>
          <w:sz w:val="26"/>
          <w:szCs w:val="26"/>
          <w:u w:val="single"/>
        </w:rPr>
        <w:t>Data</w:t>
      </w:r>
      <w:r>
        <w:rPr>
          <w:rFonts w:ascii="Times New Roman" w:hAnsi="Times New Roman" w:cs="Times New Roman"/>
          <w:i/>
          <w:iCs/>
          <w:sz w:val="26"/>
          <w:szCs w:val="26"/>
          <w:u w:val="single"/>
        </w:rPr>
        <w:t xml:space="preserve"> </w:t>
      </w:r>
      <w:r w:rsidRPr="00805F48">
        <w:rPr>
          <w:rFonts w:ascii="Times New Roman" w:hAnsi="Times New Roman" w:cs="Times New Roman"/>
          <w:i/>
          <w:iCs/>
          <w:sz w:val="26"/>
          <w:szCs w:val="26"/>
          <w:u w:val="single"/>
        </w:rPr>
        <w:t>in</w:t>
      </w:r>
      <w:r>
        <w:rPr>
          <w:rFonts w:ascii="Times New Roman" w:hAnsi="Times New Roman" w:cs="Times New Roman"/>
          <w:i/>
          <w:iCs/>
          <w:sz w:val="26"/>
          <w:szCs w:val="26"/>
          <w:u w:val="single"/>
        </w:rPr>
        <w:t xml:space="preserve"> </w:t>
      </w:r>
      <w:r w:rsidRPr="00805F48">
        <w:rPr>
          <w:rFonts w:ascii="Times New Roman" w:hAnsi="Times New Roman" w:cs="Times New Roman"/>
          <w:i/>
          <w:iCs/>
          <w:sz w:val="26"/>
          <w:szCs w:val="26"/>
          <w:u w:val="single"/>
        </w:rPr>
        <w:t>Inland Revenue Department</w:t>
      </w:r>
      <w:r w:rsidRPr="00B1077D">
        <w:rPr>
          <w:rFonts w:ascii="Times New Roman" w:hAnsi="Times New Roman" w:cs="Times New Roman"/>
          <w:i/>
          <w:iCs/>
          <w:sz w:val="26"/>
          <w:szCs w:val="26"/>
          <w:u w:val="single"/>
        </w:rPr>
        <w:t>.</w:t>
      </w:r>
    </w:p>
    <w:p w14:paraId="2FCB887E" w14:textId="58D91D2A" w:rsidR="00CC1E49" w:rsidRPr="00B1077D" w:rsidRDefault="00ED450A" w:rsidP="00ED450A">
      <w:pPr>
        <w:spacing w:after="0" w:line="240" w:lineRule="auto"/>
        <w:jc w:val="both"/>
        <w:rPr>
          <w:rFonts w:ascii="Times New Roman" w:hAnsi="Times New Roman" w:cs="Times New Roman"/>
          <w:sz w:val="24"/>
          <w:szCs w:val="24"/>
        </w:rPr>
      </w:pPr>
      <w:r w:rsidRPr="00ED450A">
        <w:rPr>
          <w:rFonts w:ascii="Times New Roman" w:hAnsi="Times New Roman" w:cs="Times New Roman"/>
          <w:sz w:val="26"/>
          <w:szCs w:val="26"/>
        </w:rPr>
        <w:t>Mr. Chudamani Dhungana, Director of the Inland Revenue Department, leads the second session on the second day. He focused on the availability of tax data in IRD. During his talk, he discussed tax payer registration, tax assessment, tax collection, and data reconciliation. He noted that the IRD's IT system handles 95 percent of all tax-related activity. During his talk, he addressed the granularity of tax data in IRD. Accordingly, tax data is available for the first NSIC of a primary business up to two or four digits. However, this is not applicable at the local level.</w:t>
      </w:r>
      <w:r w:rsidR="00CC1E49" w:rsidRPr="00B1077D">
        <w:rPr>
          <w:rFonts w:ascii="Times New Roman" w:hAnsi="Times New Roman" w:cs="Times New Roman"/>
          <w:sz w:val="26"/>
          <w:szCs w:val="26"/>
        </w:rPr>
        <w:t>Various queries</w:t>
      </w:r>
      <w:r w:rsidR="00CC1E49">
        <w:rPr>
          <w:rFonts w:ascii="Times New Roman" w:hAnsi="Times New Roman" w:cs="Times New Roman"/>
          <w:sz w:val="26"/>
          <w:szCs w:val="26"/>
        </w:rPr>
        <w:t xml:space="preserve"> and comments</w:t>
      </w:r>
      <w:r w:rsidR="00CC1E49" w:rsidRPr="00B1077D">
        <w:rPr>
          <w:rFonts w:ascii="Times New Roman" w:hAnsi="Times New Roman" w:cs="Times New Roman"/>
          <w:sz w:val="26"/>
          <w:szCs w:val="26"/>
        </w:rPr>
        <w:t xml:space="preserve"> were arised by Mr.</w:t>
      </w:r>
      <w:r w:rsidR="00CC1E49">
        <w:rPr>
          <w:rFonts w:ascii="Times New Roman" w:hAnsi="Times New Roman" w:cs="Times New Roman"/>
          <w:sz w:val="26"/>
          <w:szCs w:val="26"/>
        </w:rPr>
        <w:t xml:space="preserve"> Dilip Kumar Maharjan, Account officer from FCGO </w:t>
      </w:r>
      <w:r w:rsidR="00CC1E49" w:rsidRPr="00B1077D">
        <w:rPr>
          <w:rFonts w:ascii="Times New Roman" w:hAnsi="Times New Roman" w:cs="Times New Roman"/>
          <w:sz w:val="26"/>
          <w:szCs w:val="26"/>
        </w:rPr>
        <w:t>and Mr.</w:t>
      </w:r>
      <w:r w:rsidR="00CC1E49">
        <w:rPr>
          <w:rFonts w:ascii="Times New Roman" w:hAnsi="Times New Roman" w:cs="Times New Roman"/>
          <w:sz w:val="26"/>
          <w:szCs w:val="26"/>
        </w:rPr>
        <w:t>Shiv Narayan Mahato, Statistics Officer from Udaypur Statistics Office</w:t>
      </w:r>
      <w:r w:rsidR="00CC1E49" w:rsidRPr="00B1077D">
        <w:rPr>
          <w:rFonts w:ascii="Times New Roman" w:hAnsi="Times New Roman" w:cs="Times New Roman"/>
          <w:sz w:val="26"/>
          <w:szCs w:val="26"/>
        </w:rPr>
        <w:t>. These queries were beautifully tackeled by the presenter</w:t>
      </w:r>
      <w:r w:rsidR="00CC1E49" w:rsidRPr="00B1077D">
        <w:rPr>
          <w:rFonts w:ascii="Times New Roman" w:hAnsi="Times New Roman" w:cs="Times New Roman"/>
          <w:sz w:val="24"/>
          <w:szCs w:val="24"/>
        </w:rPr>
        <w:t>.</w:t>
      </w:r>
    </w:p>
    <w:p w14:paraId="1E75DB61" w14:textId="24BD27D9" w:rsidR="00354D9A" w:rsidRPr="00B1077D" w:rsidRDefault="00CC1E49" w:rsidP="00354D9A">
      <w:pPr>
        <w:jc w:val="both"/>
        <w:rPr>
          <w:rFonts w:ascii="Times New Roman" w:hAnsi="Times New Roman" w:cs="Times New Roman"/>
          <w:i/>
          <w:iCs/>
          <w:sz w:val="26"/>
          <w:szCs w:val="26"/>
          <w:u w:val="single"/>
        </w:rPr>
      </w:pPr>
      <w:r>
        <w:rPr>
          <w:rFonts w:ascii="Times New Roman" w:hAnsi="Times New Roman" w:cs="Times New Roman"/>
          <w:i/>
          <w:iCs/>
          <w:sz w:val="26"/>
          <w:szCs w:val="26"/>
          <w:u w:val="single"/>
        </w:rPr>
        <w:t>3</w:t>
      </w:r>
      <w:r w:rsidRPr="00CC1E49">
        <w:rPr>
          <w:rFonts w:ascii="Times New Roman" w:hAnsi="Times New Roman" w:cs="Times New Roman"/>
          <w:i/>
          <w:iCs/>
          <w:sz w:val="26"/>
          <w:szCs w:val="26"/>
          <w:u w:val="single"/>
          <w:vertAlign w:val="superscript"/>
        </w:rPr>
        <w:t>rd</w:t>
      </w:r>
      <w:r>
        <w:rPr>
          <w:rFonts w:ascii="Times New Roman" w:hAnsi="Times New Roman" w:cs="Times New Roman"/>
          <w:i/>
          <w:iCs/>
          <w:sz w:val="26"/>
          <w:szCs w:val="26"/>
          <w:u w:val="single"/>
        </w:rPr>
        <w:t xml:space="preserve"> </w:t>
      </w:r>
      <w:r w:rsidR="00354D9A" w:rsidRPr="00B1077D">
        <w:rPr>
          <w:rFonts w:ascii="Times New Roman" w:hAnsi="Times New Roman" w:cs="Times New Roman"/>
          <w:i/>
          <w:iCs/>
          <w:sz w:val="26"/>
          <w:szCs w:val="26"/>
          <w:u w:val="single"/>
        </w:rPr>
        <w:t>Session-</w:t>
      </w:r>
      <w:r w:rsidR="00354D9A" w:rsidRPr="00805F48">
        <w:rPr>
          <w:rFonts w:ascii="Times New Roman" w:hAnsi="Times New Roman" w:cs="Times New Roman"/>
          <w:i/>
          <w:iCs/>
          <w:sz w:val="26"/>
          <w:szCs w:val="26"/>
          <w:u w:val="single"/>
        </w:rPr>
        <w:t>Tax</w:t>
      </w:r>
      <w:r w:rsidR="00354D9A">
        <w:rPr>
          <w:rFonts w:ascii="Times New Roman" w:hAnsi="Times New Roman" w:cs="Times New Roman"/>
          <w:i/>
          <w:iCs/>
          <w:sz w:val="26"/>
          <w:szCs w:val="26"/>
          <w:u w:val="single"/>
        </w:rPr>
        <w:t xml:space="preserve"> </w:t>
      </w:r>
      <w:r w:rsidR="00354D9A" w:rsidRPr="00805F48">
        <w:rPr>
          <w:rFonts w:ascii="Times New Roman" w:hAnsi="Times New Roman" w:cs="Times New Roman"/>
          <w:i/>
          <w:iCs/>
          <w:sz w:val="26"/>
          <w:szCs w:val="26"/>
          <w:u w:val="single"/>
        </w:rPr>
        <w:t>Data</w:t>
      </w:r>
      <w:r w:rsidR="00354D9A">
        <w:rPr>
          <w:rFonts w:ascii="Times New Roman" w:hAnsi="Times New Roman" w:cs="Times New Roman"/>
          <w:i/>
          <w:iCs/>
          <w:sz w:val="26"/>
          <w:szCs w:val="26"/>
          <w:u w:val="single"/>
        </w:rPr>
        <w:t xml:space="preserve"> </w:t>
      </w:r>
      <w:r w:rsidR="00354D9A" w:rsidRPr="00805F48">
        <w:rPr>
          <w:rFonts w:ascii="Times New Roman" w:hAnsi="Times New Roman" w:cs="Times New Roman"/>
          <w:i/>
          <w:iCs/>
          <w:sz w:val="26"/>
          <w:szCs w:val="26"/>
          <w:u w:val="single"/>
        </w:rPr>
        <w:t>in</w:t>
      </w:r>
      <w:r w:rsidR="00354D9A">
        <w:rPr>
          <w:rFonts w:ascii="Times New Roman" w:hAnsi="Times New Roman" w:cs="Times New Roman"/>
          <w:i/>
          <w:iCs/>
          <w:sz w:val="26"/>
          <w:szCs w:val="26"/>
          <w:u w:val="single"/>
        </w:rPr>
        <w:t xml:space="preserve"> </w:t>
      </w:r>
      <w:r w:rsidR="00867CE6">
        <w:rPr>
          <w:rFonts w:ascii="Times New Roman" w:hAnsi="Times New Roman" w:cs="Times New Roman"/>
          <w:i/>
          <w:iCs/>
          <w:sz w:val="26"/>
          <w:szCs w:val="26"/>
          <w:u w:val="single"/>
        </w:rPr>
        <w:t>Department of Custom</w:t>
      </w:r>
      <w:r w:rsidR="00354D9A" w:rsidRPr="00B1077D">
        <w:rPr>
          <w:rFonts w:ascii="Times New Roman" w:hAnsi="Times New Roman" w:cs="Times New Roman"/>
          <w:i/>
          <w:iCs/>
          <w:sz w:val="26"/>
          <w:szCs w:val="26"/>
          <w:u w:val="single"/>
        </w:rPr>
        <w:t>.</w:t>
      </w:r>
    </w:p>
    <w:p w14:paraId="6A9520F2" w14:textId="7955E78F" w:rsidR="00867CE6" w:rsidRDefault="00867CE6" w:rsidP="00867CE6">
      <w:pPr>
        <w:jc w:val="both"/>
        <w:rPr>
          <w:rFonts w:ascii="Times New Roman" w:hAnsi="Times New Roman" w:cs="Times New Roman"/>
          <w:sz w:val="24"/>
          <w:szCs w:val="24"/>
        </w:rPr>
      </w:pPr>
      <w:r w:rsidRPr="00B1077D">
        <w:rPr>
          <w:rFonts w:ascii="Times New Roman" w:hAnsi="Times New Roman" w:cs="Times New Roman"/>
          <w:sz w:val="26"/>
          <w:szCs w:val="26"/>
        </w:rPr>
        <w:t xml:space="preserve">Mr. </w:t>
      </w:r>
      <w:r>
        <w:rPr>
          <w:rFonts w:ascii="Times New Roman" w:hAnsi="Times New Roman" w:cs="Times New Roman"/>
          <w:sz w:val="26"/>
          <w:szCs w:val="26"/>
        </w:rPr>
        <w:t>Hari Om Pokhrel</w:t>
      </w:r>
      <w:r w:rsidRPr="00B1077D">
        <w:rPr>
          <w:rFonts w:ascii="Times New Roman" w:hAnsi="Times New Roman" w:cs="Times New Roman"/>
          <w:sz w:val="26"/>
          <w:szCs w:val="26"/>
        </w:rPr>
        <w:t xml:space="preserve">, </w:t>
      </w:r>
      <w:r>
        <w:rPr>
          <w:rFonts w:ascii="Times New Roman" w:hAnsi="Times New Roman" w:cs="Times New Roman"/>
          <w:sz w:val="26"/>
          <w:szCs w:val="26"/>
        </w:rPr>
        <w:t>Director</w:t>
      </w:r>
      <w:r w:rsidRPr="00B1077D">
        <w:rPr>
          <w:rFonts w:ascii="Times New Roman" w:hAnsi="Times New Roman" w:cs="Times New Roman"/>
          <w:sz w:val="26"/>
          <w:szCs w:val="26"/>
        </w:rPr>
        <w:t xml:space="preserve"> </w:t>
      </w:r>
      <w:r>
        <w:rPr>
          <w:rFonts w:ascii="Times New Roman" w:hAnsi="Times New Roman" w:cs="Times New Roman"/>
          <w:sz w:val="26"/>
          <w:szCs w:val="26"/>
        </w:rPr>
        <w:t>from DoC</w:t>
      </w:r>
      <w:r w:rsidRPr="00B1077D">
        <w:rPr>
          <w:rFonts w:ascii="Times New Roman" w:hAnsi="Times New Roman" w:cs="Times New Roman"/>
          <w:sz w:val="26"/>
          <w:szCs w:val="26"/>
        </w:rPr>
        <w:t xml:space="preserve">, leads the </w:t>
      </w:r>
      <w:r>
        <w:rPr>
          <w:rFonts w:ascii="Times New Roman" w:hAnsi="Times New Roman" w:cs="Times New Roman"/>
          <w:sz w:val="26"/>
          <w:szCs w:val="26"/>
        </w:rPr>
        <w:t>3</w:t>
      </w:r>
      <w:r w:rsidRPr="00867CE6">
        <w:rPr>
          <w:rFonts w:ascii="Times New Roman" w:hAnsi="Times New Roman" w:cs="Times New Roman"/>
          <w:sz w:val="26"/>
          <w:szCs w:val="26"/>
          <w:vertAlign w:val="superscript"/>
        </w:rPr>
        <w:t>rd</w:t>
      </w:r>
      <w:r>
        <w:rPr>
          <w:rFonts w:ascii="Times New Roman" w:hAnsi="Times New Roman" w:cs="Times New Roman"/>
          <w:sz w:val="26"/>
          <w:szCs w:val="26"/>
        </w:rPr>
        <w:t xml:space="preserve">  </w:t>
      </w:r>
      <w:r w:rsidRPr="00B1077D">
        <w:rPr>
          <w:rFonts w:ascii="Times New Roman" w:hAnsi="Times New Roman" w:cs="Times New Roman"/>
          <w:sz w:val="26"/>
          <w:szCs w:val="26"/>
        </w:rPr>
        <w:t xml:space="preserve">session of the second day. He focused on </w:t>
      </w:r>
      <w:r>
        <w:rPr>
          <w:rFonts w:ascii="Times New Roman" w:hAnsi="Times New Roman" w:cs="Times New Roman"/>
          <w:sz w:val="26"/>
          <w:szCs w:val="26"/>
        </w:rPr>
        <w:t>aviability of tax data in DoC. During his presentation, he covered, tax and subsidies data on Export and Import. He demonstrated the tax data trend of last five year</w:t>
      </w:r>
      <w:r w:rsidR="00382B59">
        <w:rPr>
          <w:rFonts w:ascii="Times New Roman" w:hAnsi="Times New Roman" w:cs="Times New Roman"/>
          <w:sz w:val="26"/>
          <w:szCs w:val="26"/>
        </w:rPr>
        <w:t>s</w:t>
      </w:r>
      <w:r>
        <w:rPr>
          <w:rFonts w:ascii="Times New Roman" w:hAnsi="Times New Roman" w:cs="Times New Roman"/>
          <w:sz w:val="26"/>
          <w:szCs w:val="26"/>
        </w:rPr>
        <w:t xml:space="preserve"> as well as revenue data by HS code for the last two year. </w:t>
      </w:r>
      <w:r w:rsidRPr="00B1077D">
        <w:rPr>
          <w:rFonts w:ascii="Times New Roman" w:hAnsi="Times New Roman" w:cs="Times New Roman"/>
          <w:sz w:val="26"/>
          <w:szCs w:val="26"/>
        </w:rPr>
        <w:t>Various queries</w:t>
      </w:r>
      <w:r>
        <w:rPr>
          <w:rFonts w:ascii="Times New Roman" w:hAnsi="Times New Roman" w:cs="Times New Roman"/>
          <w:sz w:val="26"/>
          <w:szCs w:val="26"/>
        </w:rPr>
        <w:t xml:space="preserve"> and comments</w:t>
      </w:r>
      <w:r w:rsidRPr="00B1077D">
        <w:rPr>
          <w:rFonts w:ascii="Times New Roman" w:hAnsi="Times New Roman" w:cs="Times New Roman"/>
          <w:sz w:val="26"/>
          <w:szCs w:val="26"/>
        </w:rPr>
        <w:t xml:space="preserve"> were arised by Mr.</w:t>
      </w:r>
      <w:r>
        <w:rPr>
          <w:rFonts w:ascii="Times New Roman" w:hAnsi="Times New Roman" w:cs="Times New Roman"/>
          <w:sz w:val="26"/>
          <w:szCs w:val="26"/>
        </w:rPr>
        <w:t xml:space="preserve"> Dilip Kumar Maharjan, Account officer from FCGO </w:t>
      </w:r>
      <w:r w:rsidRPr="00B1077D">
        <w:rPr>
          <w:rFonts w:ascii="Times New Roman" w:hAnsi="Times New Roman" w:cs="Times New Roman"/>
          <w:sz w:val="26"/>
          <w:szCs w:val="26"/>
        </w:rPr>
        <w:t>and Mr.</w:t>
      </w:r>
      <w:r>
        <w:rPr>
          <w:rFonts w:ascii="Times New Roman" w:hAnsi="Times New Roman" w:cs="Times New Roman"/>
          <w:sz w:val="26"/>
          <w:szCs w:val="26"/>
        </w:rPr>
        <w:t xml:space="preserve"> Chudamani Dhungana, Director from IRD</w:t>
      </w:r>
      <w:r w:rsidRPr="00B1077D">
        <w:rPr>
          <w:rFonts w:ascii="Times New Roman" w:hAnsi="Times New Roman" w:cs="Times New Roman"/>
          <w:sz w:val="26"/>
          <w:szCs w:val="26"/>
        </w:rPr>
        <w:t>. These queries were beautifully tackeled by the presenter</w:t>
      </w:r>
      <w:r w:rsidRPr="00B1077D">
        <w:rPr>
          <w:rFonts w:ascii="Times New Roman" w:hAnsi="Times New Roman" w:cs="Times New Roman"/>
          <w:sz w:val="24"/>
          <w:szCs w:val="24"/>
        </w:rPr>
        <w:t>.</w:t>
      </w:r>
    </w:p>
    <w:p w14:paraId="54792142" w14:textId="3350B900" w:rsidR="00677AE9" w:rsidRDefault="00677AE9" w:rsidP="00677AE9">
      <w:pPr>
        <w:jc w:val="both"/>
        <w:rPr>
          <w:rFonts w:ascii="Times New Roman" w:hAnsi="Times New Roman" w:cs="Times New Roman"/>
          <w:b/>
          <w:bCs/>
          <w:sz w:val="28"/>
          <w:szCs w:val="28"/>
        </w:rPr>
      </w:pPr>
      <w:r>
        <w:rPr>
          <w:rFonts w:ascii="Times New Roman" w:hAnsi="Times New Roman" w:cs="Times New Roman"/>
          <w:b/>
          <w:bCs/>
          <w:sz w:val="28"/>
          <w:szCs w:val="28"/>
        </w:rPr>
        <w:t xml:space="preserve">Third </w:t>
      </w:r>
      <w:r w:rsidRPr="00B1077D">
        <w:rPr>
          <w:rFonts w:ascii="Times New Roman" w:hAnsi="Times New Roman" w:cs="Times New Roman"/>
          <w:b/>
          <w:bCs/>
          <w:sz w:val="28"/>
          <w:szCs w:val="28"/>
        </w:rPr>
        <w:t>day-</w:t>
      </w:r>
      <w:r>
        <w:rPr>
          <w:rFonts w:ascii="Times New Roman" w:hAnsi="Times New Roman" w:cs="Times New Roman"/>
          <w:b/>
          <w:bCs/>
          <w:sz w:val="28"/>
          <w:szCs w:val="28"/>
        </w:rPr>
        <w:t>27</w:t>
      </w:r>
      <w:r w:rsidRPr="00B1077D">
        <w:rPr>
          <w:rFonts w:ascii="Times New Roman" w:hAnsi="Times New Roman" w:cs="Times New Roman"/>
          <w:b/>
          <w:bCs/>
          <w:sz w:val="28"/>
          <w:szCs w:val="28"/>
          <w:vertAlign w:val="superscript"/>
        </w:rPr>
        <w:t>th</w:t>
      </w:r>
      <w:r w:rsidRPr="00B1077D">
        <w:rPr>
          <w:rFonts w:ascii="Times New Roman" w:hAnsi="Times New Roman" w:cs="Times New Roman"/>
          <w:b/>
          <w:bCs/>
          <w:sz w:val="28"/>
          <w:szCs w:val="28"/>
        </w:rPr>
        <w:t xml:space="preserve"> </w:t>
      </w:r>
      <w:r>
        <w:rPr>
          <w:rFonts w:ascii="Times New Roman" w:hAnsi="Times New Roman" w:cs="Times New Roman"/>
          <w:b/>
          <w:bCs/>
          <w:sz w:val="28"/>
          <w:szCs w:val="28"/>
        </w:rPr>
        <w:t>Jestha</w:t>
      </w:r>
    </w:p>
    <w:p w14:paraId="7DBC975F" w14:textId="567B1D7F" w:rsidR="00677AE9" w:rsidRDefault="00677AE9" w:rsidP="00677AE9">
      <w:pPr>
        <w:jc w:val="both"/>
        <w:rPr>
          <w:rFonts w:ascii="Times New Roman" w:hAnsi="Times New Roman" w:cs="Times New Roman"/>
          <w:i/>
          <w:iCs/>
          <w:color w:val="000000" w:themeColor="text1"/>
          <w:sz w:val="26"/>
          <w:szCs w:val="26"/>
          <w:u w:val="single"/>
        </w:rPr>
      </w:pPr>
      <w:r w:rsidRPr="0073322B">
        <w:rPr>
          <w:rFonts w:ascii="Times New Roman" w:hAnsi="Times New Roman" w:cs="Times New Roman"/>
          <w:i/>
          <w:iCs/>
          <w:color w:val="000000" w:themeColor="text1"/>
          <w:sz w:val="26"/>
          <w:szCs w:val="26"/>
          <w:u w:val="single"/>
        </w:rPr>
        <w:t>1</w:t>
      </w:r>
      <w:r w:rsidRPr="0073322B">
        <w:rPr>
          <w:rFonts w:ascii="Times New Roman" w:hAnsi="Times New Roman" w:cs="Times New Roman"/>
          <w:i/>
          <w:iCs/>
          <w:color w:val="000000" w:themeColor="text1"/>
          <w:sz w:val="26"/>
          <w:szCs w:val="26"/>
          <w:u w:val="single"/>
          <w:vertAlign w:val="superscript"/>
        </w:rPr>
        <w:t>st</w:t>
      </w:r>
      <w:r w:rsidRPr="0073322B">
        <w:rPr>
          <w:rFonts w:ascii="Times New Roman" w:hAnsi="Times New Roman" w:cs="Times New Roman"/>
          <w:i/>
          <w:iCs/>
          <w:color w:val="000000" w:themeColor="text1"/>
          <w:sz w:val="26"/>
          <w:szCs w:val="26"/>
          <w:u w:val="single"/>
        </w:rPr>
        <w:t>Session-</w:t>
      </w:r>
      <w:r>
        <w:rPr>
          <w:rFonts w:ascii="Times New Roman" w:hAnsi="Times New Roman" w:cs="Times New Roman"/>
          <w:i/>
          <w:iCs/>
          <w:color w:val="000000" w:themeColor="text1"/>
          <w:sz w:val="26"/>
          <w:szCs w:val="26"/>
          <w:u w:val="single"/>
        </w:rPr>
        <w:t>Construction of Product-wise tax matrix</w:t>
      </w:r>
    </w:p>
    <w:p w14:paraId="60300262" w14:textId="77777777" w:rsidR="00E6018E" w:rsidRPr="00E6018E" w:rsidRDefault="00677AE9" w:rsidP="00E6018E">
      <w:pPr>
        <w:jc w:val="both"/>
        <w:rPr>
          <w:rFonts w:ascii="Times New Roman" w:eastAsia="Times New Roman" w:hAnsi="Times New Roman" w:cs="Times New Roman"/>
          <w:noProof w:val="0"/>
          <w:sz w:val="24"/>
          <w:szCs w:val="24"/>
          <w:lang w:bidi="hi-IN"/>
        </w:rPr>
      </w:pPr>
      <w:r w:rsidRPr="00B1077D">
        <w:rPr>
          <w:rFonts w:ascii="Times New Roman" w:hAnsi="Times New Roman" w:cs="Times New Roman"/>
          <w:sz w:val="26"/>
          <w:szCs w:val="26"/>
        </w:rPr>
        <w:t xml:space="preserve">Mr. </w:t>
      </w:r>
      <w:r>
        <w:rPr>
          <w:rFonts w:ascii="Times New Roman" w:hAnsi="Times New Roman" w:cs="Times New Roman"/>
          <w:sz w:val="26"/>
          <w:szCs w:val="26"/>
        </w:rPr>
        <w:t>Nanda Lal Sapkota</w:t>
      </w:r>
      <w:r w:rsidRPr="00B1077D">
        <w:rPr>
          <w:rFonts w:ascii="Times New Roman" w:hAnsi="Times New Roman" w:cs="Times New Roman"/>
          <w:sz w:val="26"/>
          <w:szCs w:val="26"/>
        </w:rPr>
        <w:t xml:space="preserve">, </w:t>
      </w:r>
      <w:r>
        <w:rPr>
          <w:rFonts w:ascii="Times New Roman" w:hAnsi="Times New Roman" w:cs="Times New Roman"/>
          <w:sz w:val="26"/>
          <w:szCs w:val="26"/>
        </w:rPr>
        <w:t>Statistics Coordination Officer from Statistics Coordination Office, Kaski</w:t>
      </w:r>
      <w:r w:rsidRPr="00B1077D">
        <w:rPr>
          <w:rFonts w:ascii="Times New Roman" w:hAnsi="Times New Roman" w:cs="Times New Roman"/>
          <w:sz w:val="26"/>
          <w:szCs w:val="26"/>
        </w:rPr>
        <w:t xml:space="preserve">, leads the </w:t>
      </w:r>
      <w:r>
        <w:rPr>
          <w:rFonts w:ascii="Times New Roman" w:hAnsi="Times New Roman" w:cs="Times New Roman"/>
          <w:sz w:val="26"/>
          <w:szCs w:val="26"/>
        </w:rPr>
        <w:t>1</w:t>
      </w:r>
      <w:r w:rsidRPr="00677AE9">
        <w:rPr>
          <w:rFonts w:ascii="Times New Roman" w:hAnsi="Times New Roman" w:cs="Times New Roman"/>
          <w:sz w:val="26"/>
          <w:szCs w:val="26"/>
          <w:vertAlign w:val="superscript"/>
        </w:rPr>
        <w:t>st</w:t>
      </w:r>
      <w:r>
        <w:rPr>
          <w:rFonts w:ascii="Times New Roman" w:hAnsi="Times New Roman" w:cs="Times New Roman"/>
          <w:sz w:val="26"/>
          <w:szCs w:val="26"/>
        </w:rPr>
        <w:t xml:space="preserve">  </w:t>
      </w:r>
      <w:r w:rsidRPr="00B1077D">
        <w:rPr>
          <w:rFonts w:ascii="Times New Roman" w:hAnsi="Times New Roman" w:cs="Times New Roman"/>
          <w:sz w:val="26"/>
          <w:szCs w:val="26"/>
        </w:rPr>
        <w:t xml:space="preserve">session of the </w:t>
      </w:r>
      <w:r>
        <w:rPr>
          <w:rFonts w:ascii="Times New Roman" w:hAnsi="Times New Roman" w:cs="Times New Roman"/>
          <w:sz w:val="26"/>
          <w:szCs w:val="26"/>
        </w:rPr>
        <w:t>third</w:t>
      </w:r>
      <w:r w:rsidRPr="00B1077D">
        <w:rPr>
          <w:rFonts w:ascii="Times New Roman" w:hAnsi="Times New Roman" w:cs="Times New Roman"/>
          <w:sz w:val="26"/>
          <w:szCs w:val="26"/>
        </w:rPr>
        <w:t xml:space="preserve"> day. </w:t>
      </w:r>
      <w:r w:rsidR="00E6018E" w:rsidRPr="00E6018E">
        <w:rPr>
          <w:rFonts w:ascii="Times New Roman" w:hAnsi="Times New Roman" w:cs="Times New Roman"/>
          <w:sz w:val="26"/>
          <w:szCs w:val="26"/>
        </w:rPr>
        <w:t>He illustrated how to make a product-wise matrix. He indicated that NSIC-level tax data is available from IRD, and we have a mapping between CPC and NSIC that we can use to obtain product-level tax data. Similarly, we can get CPC-specific tax statistics for imports from DOC. Finally, utilizing these two data sources, we can create a product-specific tax matrix. Mr. Dilip Kumar Maharjan, Account Officer from FCGO, and Mr. Hari Om Pokhrel, Director from DoC, both raised questions and made remarks. The presenter handled these questions clearly.</w:t>
      </w:r>
    </w:p>
    <w:p w14:paraId="2B31D7D4" w14:textId="2CD85773" w:rsidR="00284D4B" w:rsidRDefault="00284D4B" w:rsidP="00677AE9">
      <w:pPr>
        <w:jc w:val="both"/>
        <w:rPr>
          <w:rFonts w:ascii="Times New Roman" w:hAnsi="Times New Roman" w:cs="Times New Roman"/>
          <w:sz w:val="24"/>
          <w:szCs w:val="24"/>
        </w:rPr>
      </w:pPr>
      <w:r>
        <w:rPr>
          <w:rFonts w:ascii="Times New Roman" w:hAnsi="Times New Roman" w:cs="Times New Roman"/>
          <w:i/>
          <w:iCs/>
          <w:color w:val="000000" w:themeColor="text1"/>
          <w:sz w:val="26"/>
          <w:szCs w:val="26"/>
          <w:u w:val="single"/>
        </w:rPr>
        <w:t>2</w:t>
      </w:r>
      <w:r w:rsidRPr="00284D4B">
        <w:rPr>
          <w:rFonts w:ascii="Times New Roman" w:hAnsi="Times New Roman" w:cs="Times New Roman"/>
          <w:i/>
          <w:iCs/>
          <w:color w:val="000000" w:themeColor="text1"/>
          <w:sz w:val="26"/>
          <w:szCs w:val="26"/>
          <w:u w:val="single"/>
          <w:vertAlign w:val="superscript"/>
        </w:rPr>
        <w:t>nd</w:t>
      </w:r>
      <w:r>
        <w:rPr>
          <w:rFonts w:ascii="Times New Roman" w:hAnsi="Times New Roman" w:cs="Times New Roman"/>
          <w:i/>
          <w:iCs/>
          <w:color w:val="000000" w:themeColor="text1"/>
          <w:sz w:val="26"/>
          <w:szCs w:val="26"/>
          <w:u w:val="single"/>
        </w:rPr>
        <w:t xml:space="preserve"> </w:t>
      </w:r>
      <w:r w:rsidRPr="0073322B">
        <w:rPr>
          <w:rFonts w:ascii="Times New Roman" w:hAnsi="Times New Roman" w:cs="Times New Roman"/>
          <w:i/>
          <w:iCs/>
          <w:color w:val="000000" w:themeColor="text1"/>
          <w:sz w:val="26"/>
          <w:szCs w:val="26"/>
          <w:u w:val="single"/>
        </w:rPr>
        <w:t>Session-</w:t>
      </w:r>
      <w:r>
        <w:rPr>
          <w:rFonts w:ascii="Times New Roman" w:hAnsi="Times New Roman" w:cs="Times New Roman"/>
          <w:i/>
          <w:iCs/>
          <w:color w:val="000000" w:themeColor="text1"/>
          <w:sz w:val="26"/>
          <w:szCs w:val="26"/>
          <w:u w:val="single"/>
        </w:rPr>
        <w:t>Construction of Province-wise tax data</w:t>
      </w:r>
    </w:p>
    <w:p w14:paraId="29317843" w14:textId="74F3E1D4" w:rsidR="006C2533" w:rsidRDefault="006C2533" w:rsidP="006C2533">
      <w:pPr>
        <w:spacing w:after="0" w:line="240" w:lineRule="auto"/>
        <w:jc w:val="both"/>
        <w:rPr>
          <w:rFonts w:ascii="Times New Roman" w:hAnsi="Times New Roman" w:cs="Times New Roman"/>
          <w:sz w:val="26"/>
          <w:szCs w:val="26"/>
        </w:rPr>
      </w:pPr>
      <w:r w:rsidRPr="006C2533">
        <w:rPr>
          <w:rFonts w:ascii="Times New Roman" w:hAnsi="Times New Roman" w:cs="Times New Roman"/>
          <w:sz w:val="26"/>
          <w:szCs w:val="26"/>
        </w:rPr>
        <w:lastRenderedPageBreak/>
        <w:t xml:space="preserve">Mr. Jishnu Mohan Bhattrai, Director of the Trade Statistics Section, delivers the second session on the third day. </w:t>
      </w:r>
      <w:r w:rsidRPr="00E6018E">
        <w:rPr>
          <w:rFonts w:ascii="Times New Roman" w:hAnsi="Times New Roman" w:cs="Times New Roman"/>
          <w:sz w:val="26"/>
          <w:szCs w:val="26"/>
        </w:rPr>
        <w:t xml:space="preserve">He illustrated how to </w:t>
      </w:r>
      <w:r>
        <w:rPr>
          <w:rFonts w:ascii="Times New Roman" w:hAnsi="Times New Roman" w:cs="Times New Roman"/>
          <w:sz w:val="26"/>
          <w:szCs w:val="26"/>
        </w:rPr>
        <w:t>get</w:t>
      </w:r>
      <w:r w:rsidRPr="00E6018E">
        <w:rPr>
          <w:rFonts w:ascii="Times New Roman" w:hAnsi="Times New Roman" w:cs="Times New Roman"/>
          <w:sz w:val="26"/>
          <w:szCs w:val="26"/>
        </w:rPr>
        <w:t xml:space="preserve"> </w:t>
      </w:r>
      <w:r>
        <w:rPr>
          <w:rFonts w:ascii="Times New Roman" w:hAnsi="Times New Roman" w:cs="Times New Roman"/>
          <w:sz w:val="26"/>
          <w:szCs w:val="26"/>
        </w:rPr>
        <w:t>province</w:t>
      </w:r>
      <w:r w:rsidRPr="00E6018E">
        <w:rPr>
          <w:rFonts w:ascii="Times New Roman" w:hAnsi="Times New Roman" w:cs="Times New Roman"/>
          <w:sz w:val="26"/>
          <w:szCs w:val="26"/>
        </w:rPr>
        <w:t xml:space="preserve">-wise </w:t>
      </w:r>
      <w:r>
        <w:rPr>
          <w:rFonts w:ascii="Times New Roman" w:hAnsi="Times New Roman" w:cs="Times New Roman"/>
          <w:sz w:val="26"/>
          <w:szCs w:val="26"/>
        </w:rPr>
        <w:t>tax data.</w:t>
      </w:r>
      <w:r w:rsidRPr="006C2533">
        <w:rPr>
          <w:rFonts w:ascii="Times New Roman" w:hAnsi="Times New Roman" w:cs="Times New Roman"/>
          <w:sz w:val="26"/>
          <w:szCs w:val="26"/>
        </w:rPr>
        <w:t xml:space="preserve"> He stated that province-specific taxes can be calculated using indicators according to recommendations from the National Natural Resources and Fiscal Commission (NNRFC) based on population, area, and per capita income, </w:t>
      </w:r>
      <w:r>
        <w:rPr>
          <w:rFonts w:ascii="Times New Roman" w:hAnsi="Times New Roman" w:cs="Times New Roman"/>
          <w:sz w:val="26"/>
          <w:szCs w:val="26"/>
        </w:rPr>
        <w:t>and</w:t>
      </w:r>
      <w:r w:rsidRPr="006C2533">
        <w:rPr>
          <w:rFonts w:ascii="Times New Roman" w:hAnsi="Times New Roman" w:cs="Times New Roman"/>
          <w:sz w:val="26"/>
          <w:szCs w:val="26"/>
        </w:rPr>
        <w:t xml:space="preserve"> other factors. Mr. Dilip Kumar Maharjan, Account Officer from FCGO, and Mr. Hari Om Pokhrel, Director from DoC, both raised questions and made remarks. The presenter handled these questions effectively.</w:t>
      </w:r>
    </w:p>
    <w:p w14:paraId="0CC08A19" w14:textId="77777777" w:rsidR="006C2533" w:rsidRDefault="006C2533" w:rsidP="006C2533">
      <w:pPr>
        <w:spacing w:after="0" w:line="240" w:lineRule="auto"/>
        <w:jc w:val="both"/>
        <w:rPr>
          <w:rFonts w:ascii="Times New Roman" w:hAnsi="Times New Roman" w:cs="Times New Roman"/>
          <w:sz w:val="26"/>
          <w:szCs w:val="26"/>
        </w:rPr>
      </w:pPr>
    </w:p>
    <w:p w14:paraId="005820A7" w14:textId="77777777" w:rsidR="006C2533" w:rsidRPr="006C2533" w:rsidRDefault="006C2533" w:rsidP="006C2533">
      <w:pPr>
        <w:spacing w:after="0" w:line="240" w:lineRule="auto"/>
        <w:jc w:val="both"/>
        <w:rPr>
          <w:rFonts w:ascii="Times New Roman" w:hAnsi="Times New Roman" w:cs="Times New Roman"/>
          <w:sz w:val="26"/>
          <w:szCs w:val="26"/>
        </w:rPr>
      </w:pPr>
    </w:p>
    <w:p w14:paraId="0C5622D8" w14:textId="0D1F99F9" w:rsidR="005B0A6A" w:rsidRDefault="005B0A6A" w:rsidP="005B0A6A">
      <w:pPr>
        <w:jc w:val="both"/>
        <w:rPr>
          <w:rFonts w:ascii="Times New Roman" w:hAnsi="Times New Roman" w:cs="Times New Roman"/>
          <w:sz w:val="24"/>
          <w:szCs w:val="24"/>
        </w:rPr>
      </w:pPr>
      <w:r>
        <w:rPr>
          <w:rFonts w:ascii="Times New Roman" w:hAnsi="Times New Roman" w:cs="Times New Roman"/>
          <w:i/>
          <w:iCs/>
          <w:color w:val="000000" w:themeColor="text1"/>
          <w:sz w:val="26"/>
          <w:szCs w:val="26"/>
          <w:u w:val="single"/>
        </w:rPr>
        <w:t>3</w:t>
      </w:r>
      <w:r w:rsidRPr="005B0A6A">
        <w:rPr>
          <w:rFonts w:ascii="Times New Roman" w:hAnsi="Times New Roman" w:cs="Times New Roman"/>
          <w:i/>
          <w:iCs/>
          <w:color w:val="000000" w:themeColor="text1"/>
          <w:sz w:val="26"/>
          <w:szCs w:val="26"/>
          <w:u w:val="single"/>
          <w:vertAlign w:val="superscript"/>
        </w:rPr>
        <w:t>rd</w:t>
      </w:r>
      <w:r>
        <w:rPr>
          <w:rFonts w:ascii="Times New Roman" w:hAnsi="Times New Roman" w:cs="Times New Roman"/>
          <w:i/>
          <w:iCs/>
          <w:color w:val="000000" w:themeColor="text1"/>
          <w:sz w:val="26"/>
          <w:szCs w:val="26"/>
          <w:u w:val="single"/>
        </w:rPr>
        <w:t xml:space="preserve">  </w:t>
      </w:r>
      <w:r w:rsidRPr="0073322B">
        <w:rPr>
          <w:rFonts w:ascii="Times New Roman" w:hAnsi="Times New Roman" w:cs="Times New Roman"/>
          <w:i/>
          <w:iCs/>
          <w:color w:val="000000" w:themeColor="text1"/>
          <w:sz w:val="26"/>
          <w:szCs w:val="26"/>
          <w:u w:val="single"/>
        </w:rPr>
        <w:t>Session-</w:t>
      </w:r>
      <w:r>
        <w:rPr>
          <w:rFonts w:ascii="Times New Roman" w:hAnsi="Times New Roman" w:cs="Times New Roman"/>
          <w:i/>
          <w:iCs/>
          <w:color w:val="000000" w:themeColor="text1"/>
          <w:sz w:val="26"/>
          <w:szCs w:val="26"/>
          <w:u w:val="single"/>
        </w:rPr>
        <w:t>Construction of Product-wise subsidy data</w:t>
      </w:r>
    </w:p>
    <w:p w14:paraId="3313092B" w14:textId="3AFBA4EC" w:rsidR="005B0A6A" w:rsidRDefault="00ED450A" w:rsidP="00ED450A">
      <w:pPr>
        <w:spacing w:after="0" w:line="240" w:lineRule="auto"/>
        <w:jc w:val="both"/>
        <w:rPr>
          <w:rFonts w:ascii="Times New Roman" w:hAnsi="Times New Roman" w:cs="Times New Roman"/>
          <w:sz w:val="24"/>
          <w:szCs w:val="24"/>
        </w:rPr>
      </w:pPr>
      <w:r w:rsidRPr="00ED450A">
        <w:rPr>
          <w:rFonts w:ascii="Times New Roman" w:hAnsi="Times New Roman" w:cs="Times New Roman"/>
          <w:sz w:val="26"/>
          <w:szCs w:val="26"/>
        </w:rPr>
        <w:t xml:space="preserve">Mr. Anil Shrestha, Under Secretary from the Accounts Section, leads the third session of the third day. He demonstrated how to obtain product-specific subsidy data. He stated that product-specific subsidies can be estimated using FCGO expenditure data classified by function of government (COFOG). He stated that by analyzing Cofog expenditure data, we may create indicators based on subsidy rates on input and export products for diverse industries. Finally, utilizing these indications, we may obtain product-specific subsidy information. </w:t>
      </w:r>
      <w:r w:rsidR="006C2533" w:rsidRPr="006C2533">
        <w:rPr>
          <w:rFonts w:ascii="Times New Roman" w:hAnsi="Times New Roman" w:cs="Times New Roman"/>
          <w:sz w:val="26"/>
          <w:szCs w:val="26"/>
        </w:rPr>
        <w:t>Mr. Dilip Kumar Maharjan, Account Officer from FCGO, and Mr. Hari Om Pokhrel, Director from DoC, both raised questions and made remarks.</w:t>
      </w:r>
      <w:r w:rsidR="005B0A6A" w:rsidRPr="00B1077D">
        <w:rPr>
          <w:rFonts w:ascii="Times New Roman" w:hAnsi="Times New Roman" w:cs="Times New Roman"/>
          <w:sz w:val="26"/>
          <w:szCs w:val="26"/>
        </w:rPr>
        <w:t>Various queries</w:t>
      </w:r>
      <w:r w:rsidR="005B0A6A">
        <w:rPr>
          <w:rFonts w:ascii="Times New Roman" w:hAnsi="Times New Roman" w:cs="Times New Roman"/>
          <w:sz w:val="26"/>
          <w:szCs w:val="26"/>
        </w:rPr>
        <w:t xml:space="preserve"> and comments</w:t>
      </w:r>
      <w:r w:rsidR="005B0A6A" w:rsidRPr="00B1077D">
        <w:rPr>
          <w:rFonts w:ascii="Times New Roman" w:hAnsi="Times New Roman" w:cs="Times New Roman"/>
          <w:sz w:val="26"/>
          <w:szCs w:val="26"/>
        </w:rPr>
        <w:t xml:space="preserve"> were arised by Mr.</w:t>
      </w:r>
      <w:r w:rsidR="005B0A6A">
        <w:rPr>
          <w:rFonts w:ascii="Times New Roman" w:hAnsi="Times New Roman" w:cs="Times New Roman"/>
          <w:sz w:val="26"/>
          <w:szCs w:val="26"/>
        </w:rPr>
        <w:t xml:space="preserve"> Chudamani Dhungana, Director from IRD </w:t>
      </w:r>
      <w:r w:rsidR="005B0A6A" w:rsidRPr="00B1077D">
        <w:rPr>
          <w:rFonts w:ascii="Times New Roman" w:hAnsi="Times New Roman" w:cs="Times New Roman"/>
          <w:sz w:val="26"/>
          <w:szCs w:val="26"/>
        </w:rPr>
        <w:t>and M</w:t>
      </w:r>
      <w:r w:rsidR="005B0A6A">
        <w:rPr>
          <w:rFonts w:ascii="Times New Roman" w:hAnsi="Times New Roman" w:cs="Times New Roman"/>
          <w:sz w:val="26"/>
          <w:szCs w:val="26"/>
        </w:rPr>
        <w:t>s</w:t>
      </w:r>
      <w:r w:rsidR="005B0A6A" w:rsidRPr="00B1077D">
        <w:rPr>
          <w:rFonts w:ascii="Times New Roman" w:hAnsi="Times New Roman" w:cs="Times New Roman"/>
          <w:sz w:val="26"/>
          <w:szCs w:val="26"/>
        </w:rPr>
        <w:t>.</w:t>
      </w:r>
      <w:r w:rsidR="005B0A6A">
        <w:rPr>
          <w:rFonts w:ascii="Times New Roman" w:hAnsi="Times New Roman" w:cs="Times New Roman"/>
          <w:sz w:val="26"/>
          <w:szCs w:val="26"/>
        </w:rPr>
        <w:t xml:space="preserve"> Prabha Baral, </w:t>
      </w:r>
      <w:r w:rsidR="00F2560E">
        <w:rPr>
          <w:rFonts w:ascii="Times New Roman" w:hAnsi="Times New Roman" w:cs="Times New Roman"/>
          <w:sz w:val="26"/>
          <w:szCs w:val="26"/>
        </w:rPr>
        <w:t>Statistics Coordination Officer from Statistics Coordination Office, Kathmandu</w:t>
      </w:r>
      <w:r w:rsidR="005B0A6A" w:rsidRPr="00B1077D">
        <w:rPr>
          <w:rFonts w:ascii="Times New Roman" w:hAnsi="Times New Roman" w:cs="Times New Roman"/>
          <w:sz w:val="26"/>
          <w:szCs w:val="26"/>
        </w:rPr>
        <w:t>. These queries were beautifully tackeled by the presenter</w:t>
      </w:r>
      <w:r w:rsidR="005B0A6A" w:rsidRPr="00B1077D">
        <w:rPr>
          <w:rFonts w:ascii="Times New Roman" w:hAnsi="Times New Roman" w:cs="Times New Roman"/>
          <w:sz w:val="24"/>
          <w:szCs w:val="24"/>
        </w:rPr>
        <w:t>.</w:t>
      </w:r>
    </w:p>
    <w:p w14:paraId="7C23EDCE" w14:textId="77777777" w:rsidR="00227389" w:rsidRDefault="00227389" w:rsidP="00B71016">
      <w:pPr>
        <w:jc w:val="both"/>
        <w:rPr>
          <w:rFonts w:ascii="Times New Roman" w:hAnsi="Times New Roman" w:cs="Times New Roman"/>
          <w:i/>
          <w:iCs/>
          <w:sz w:val="28"/>
          <w:szCs w:val="28"/>
          <w:u w:val="single"/>
        </w:rPr>
      </w:pPr>
    </w:p>
    <w:p w14:paraId="3265E965" w14:textId="2BBFE794" w:rsidR="00A66EAA" w:rsidRPr="00227389" w:rsidRDefault="008B34B4" w:rsidP="00B71016">
      <w:pPr>
        <w:jc w:val="both"/>
        <w:rPr>
          <w:rFonts w:ascii="Times New Roman" w:hAnsi="Times New Roman" w:cs="Times New Roman"/>
          <w:b/>
          <w:bCs/>
          <w:i/>
          <w:iCs/>
          <w:sz w:val="28"/>
          <w:szCs w:val="28"/>
          <w:u w:val="single"/>
        </w:rPr>
      </w:pPr>
      <w:commentRangeStart w:id="2"/>
      <w:commentRangeStart w:id="3"/>
      <w:r w:rsidRPr="00227389">
        <w:rPr>
          <w:rFonts w:ascii="Times New Roman" w:hAnsi="Times New Roman" w:cs="Times New Roman"/>
          <w:b/>
          <w:bCs/>
          <w:i/>
          <w:iCs/>
          <w:sz w:val="28"/>
          <w:szCs w:val="28"/>
          <w:u w:val="single"/>
        </w:rPr>
        <w:t xml:space="preserve">Closing </w:t>
      </w:r>
      <w:r w:rsidR="009916FB" w:rsidRPr="00227389">
        <w:rPr>
          <w:rFonts w:ascii="Times New Roman" w:hAnsi="Times New Roman" w:cs="Times New Roman"/>
          <w:b/>
          <w:bCs/>
          <w:i/>
          <w:iCs/>
          <w:sz w:val="28"/>
          <w:szCs w:val="28"/>
          <w:u w:val="single"/>
        </w:rPr>
        <w:t>ceremony</w:t>
      </w:r>
      <w:commentRangeEnd w:id="2"/>
      <w:r w:rsidR="00382B59">
        <w:rPr>
          <w:rStyle w:val="CommentReference"/>
        </w:rPr>
        <w:commentReference w:id="2"/>
      </w:r>
      <w:commentRangeEnd w:id="3"/>
      <w:r w:rsidR="008919A8">
        <w:rPr>
          <w:rStyle w:val="CommentReference"/>
        </w:rPr>
        <w:commentReference w:id="3"/>
      </w:r>
    </w:p>
    <w:p w14:paraId="3E34B466" w14:textId="6CF524F2" w:rsidR="000C7180" w:rsidDel="00954EC7" w:rsidRDefault="00E6018E" w:rsidP="00DD4275">
      <w:pPr>
        <w:jc w:val="both"/>
        <w:rPr>
          <w:del w:id="4" w:author="awadhesh shukla" w:date="2024-06-13T10:41:00Z"/>
          <w:rFonts w:ascii="Times New Roman" w:hAnsi="Times New Roman" w:cs="Times New Roman"/>
          <w:sz w:val="26"/>
          <w:szCs w:val="26"/>
        </w:rPr>
      </w:pPr>
      <w:r w:rsidRPr="00E6018E">
        <w:rPr>
          <w:rFonts w:ascii="Times New Roman" w:hAnsi="Times New Roman" w:cs="Times New Roman"/>
          <w:sz w:val="26"/>
          <w:szCs w:val="26"/>
        </w:rPr>
        <w:t xml:space="preserve">The third session of the third day course was followed by a closing ceremonial program. Mr. Dilli Raj Joshi, Deputy Chief Statistician of the National Accounts Division, presided over the closing ceremony. </w:t>
      </w:r>
      <w:ins w:id="5" w:author="awadhesh shukla" w:date="2024-06-13T10:41:00Z">
        <w:r w:rsidR="00954EC7" w:rsidRPr="00954EC7">
          <w:rPr>
            <w:rFonts w:ascii="Times New Roman" w:hAnsi="Times New Roman" w:cs="Times New Roman"/>
            <w:sz w:val="26"/>
            <w:szCs w:val="26"/>
          </w:rPr>
          <w:t>During the closing ceremony, Mr. Chudamani Dhungana stated that formerly, IRD generated tax reports based on SITC code, but now IRD follows NSIC code. He also highlighted the importance of top-level management involvement from both the NSO and the IRD in tax reporting.  Similarly, Mr. Gyanendra Bajracharya discussed the suitable fiscal year for the rebasing</w:t>
        </w:r>
        <w:r w:rsidR="00954EC7">
          <w:rPr>
            <w:rFonts w:ascii="Times New Roman" w:hAnsi="Times New Roman" w:cs="Times New Roman"/>
            <w:sz w:val="26"/>
            <w:szCs w:val="26"/>
          </w:rPr>
          <w:t xml:space="preserve"> of National Accounts Series</w:t>
        </w:r>
        <w:r w:rsidR="00954EC7" w:rsidRPr="00954EC7">
          <w:rPr>
            <w:rFonts w:ascii="Times New Roman" w:hAnsi="Times New Roman" w:cs="Times New Roman"/>
            <w:sz w:val="26"/>
            <w:szCs w:val="26"/>
          </w:rPr>
          <w:t>.</w:t>
        </w:r>
        <w:r w:rsidR="00954EC7">
          <w:rPr>
            <w:rFonts w:ascii="Times New Roman" w:hAnsi="Times New Roman" w:cs="Times New Roman"/>
            <w:sz w:val="26"/>
            <w:szCs w:val="26"/>
          </w:rPr>
          <w:t xml:space="preserve"> </w:t>
        </w:r>
        <w:r w:rsidR="00954EC7" w:rsidRPr="00954EC7">
          <w:rPr>
            <w:rFonts w:ascii="Times New Roman" w:hAnsi="Times New Roman" w:cs="Times New Roman"/>
            <w:sz w:val="26"/>
            <w:szCs w:val="26"/>
          </w:rPr>
          <w:t xml:space="preserve">Mr. Bajracharya further stated that NSO should provide a template for tax data. Finally, Mr. Dilli Raj Joshi concluded the workshop with a </w:t>
        </w:r>
      </w:ins>
      <w:ins w:id="6" w:author="awadhesh shukla" w:date="2024-06-13T10:42:00Z">
        <w:r w:rsidR="00954EC7">
          <w:rPr>
            <w:rFonts w:ascii="Times New Roman" w:hAnsi="Times New Roman" w:cs="Times New Roman"/>
            <w:sz w:val="26"/>
            <w:szCs w:val="26"/>
          </w:rPr>
          <w:t>speech</w:t>
        </w:r>
      </w:ins>
      <w:ins w:id="7" w:author="awadhesh shukla" w:date="2024-06-13T10:41:00Z">
        <w:r w:rsidR="00954EC7" w:rsidRPr="00954EC7">
          <w:rPr>
            <w:rFonts w:ascii="Times New Roman" w:hAnsi="Times New Roman" w:cs="Times New Roman"/>
            <w:sz w:val="26"/>
            <w:szCs w:val="26"/>
          </w:rPr>
          <w:t xml:space="preserve"> emphasizing the importance of tax data. He explained that a memorandum of understanding (MOU) should be signed by NSO and other tax data suppliers, with NSO taking the lead in providing reliable and timely domestic tax data.</w:t>
        </w:r>
      </w:ins>
      <w:del w:id="8" w:author="awadhesh shukla" w:date="2024-06-13T10:41:00Z">
        <w:r w:rsidRPr="00E6018E" w:rsidDel="00954EC7">
          <w:rPr>
            <w:rFonts w:ascii="Times New Roman" w:hAnsi="Times New Roman" w:cs="Times New Roman"/>
            <w:sz w:val="26"/>
            <w:szCs w:val="26"/>
          </w:rPr>
          <w:delText>Mr. Joshi finished the workshop with a speech emphasizing the importance of tax data. He explained that a memorandum of understanding (MOU) should be established between NSO and other tax data providers, with NSO taking the lead in ensuring trustworthy and timely domestic tax data.</w:delText>
        </w:r>
      </w:del>
    </w:p>
    <w:p w14:paraId="2E488A66" w14:textId="77777777" w:rsidR="000C7180" w:rsidRDefault="000C7180" w:rsidP="00DD4275">
      <w:pPr>
        <w:jc w:val="both"/>
        <w:rPr>
          <w:rFonts w:ascii="Times New Roman" w:hAnsi="Times New Roman" w:cs="Times New Roman"/>
          <w:sz w:val="26"/>
          <w:szCs w:val="26"/>
        </w:rPr>
      </w:pPr>
    </w:p>
    <w:p w14:paraId="7A167035" w14:textId="77777777" w:rsidR="000C7180" w:rsidRDefault="000C7180" w:rsidP="00DD4275">
      <w:pPr>
        <w:jc w:val="both"/>
        <w:rPr>
          <w:rFonts w:ascii="Times New Roman" w:hAnsi="Times New Roman" w:cs="Times New Roman"/>
          <w:sz w:val="26"/>
          <w:szCs w:val="26"/>
        </w:rPr>
      </w:pPr>
    </w:p>
    <w:p w14:paraId="0A0D1469" w14:textId="77777777" w:rsidR="000C7180" w:rsidRDefault="000C7180" w:rsidP="00DD4275">
      <w:pPr>
        <w:jc w:val="both"/>
        <w:rPr>
          <w:rFonts w:ascii="Times New Roman" w:hAnsi="Times New Roman" w:cs="Times New Roman"/>
          <w:sz w:val="26"/>
          <w:szCs w:val="26"/>
        </w:rPr>
      </w:pPr>
    </w:p>
    <w:p w14:paraId="23DF193D" w14:textId="77777777" w:rsidR="000C7180" w:rsidRDefault="000C7180" w:rsidP="00DD4275">
      <w:pPr>
        <w:jc w:val="both"/>
        <w:rPr>
          <w:rFonts w:ascii="Times New Roman" w:hAnsi="Times New Roman" w:cs="Times New Roman"/>
          <w:sz w:val="26"/>
          <w:szCs w:val="26"/>
        </w:rPr>
      </w:pPr>
    </w:p>
    <w:p w14:paraId="3A32F1A2" w14:textId="77777777" w:rsidR="000C7180" w:rsidRDefault="000C7180" w:rsidP="00DD4275">
      <w:pPr>
        <w:jc w:val="both"/>
        <w:rPr>
          <w:rFonts w:ascii="Times New Roman" w:hAnsi="Times New Roman" w:cs="Times New Roman"/>
          <w:sz w:val="26"/>
          <w:szCs w:val="26"/>
        </w:rPr>
      </w:pPr>
    </w:p>
    <w:p w14:paraId="15B52378" w14:textId="77777777" w:rsidR="000C7180" w:rsidRDefault="000C7180" w:rsidP="00DD4275">
      <w:pPr>
        <w:jc w:val="both"/>
        <w:rPr>
          <w:rFonts w:ascii="Times New Roman" w:hAnsi="Times New Roman" w:cs="Times New Roman"/>
          <w:sz w:val="26"/>
          <w:szCs w:val="26"/>
        </w:rPr>
      </w:pPr>
    </w:p>
    <w:p w14:paraId="68411B0F" w14:textId="77777777" w:rsidR="000C7180" w:rsidRDefault="000C7180" w:rsidP="00DD4275">
      <w:pPr>
        <w:jc w:val="both"/>
        <w:rPr>
          <w:rFonts w:ascii="Times New Roman" w:hAnsi="Times New Roman" w:cs="Times New Roman"/>
          <w:sz w:val="26"/>
          <w:szCs w:val="26"/>
        </w:rPr>
      </w:pPr>
    </w:p>
    <w:p w14:paraId="0F836466" w14:textId="6C5D6653" w:rsidR="00E40A89" w:rsidRDefault="00E40A89" w:rsidP="00E40A89">
      <w:pPr>
        <w:jc w:val="both"/>
        <w:rPr>
          <w:rFonts w:ascii="Times New Roman" w:hAnsi="Times New Roman" w:cs="Times New Roman"/>
          <w:b/>
          <w:bCs/>
          <w:sz w:val="28"/>
          <w:szCs w:val="28"/>
        </w:rPr>
      </w:pPr>
      <w:r>
        <w:rPr>
          <w:rFonts w:ascii="Times New Roman" w:hAnsi="Times New Roman" w:cs="Times New Roman"/>
          <w:b/>
          <w:bCs/>
          <w:sz w:val="28"/>
          <w:szCs w:val="28"/>
        </w:rPr>
        <w:t>Annex I (list of Participants)</w:t>
      </w:r>
    </w:p>
    <w:p w14:paraId="5DE8D763" w14:textId="2F635D8A" w:rsidR="00E40A89" w:rsidRDefault="00E40A89" w:rsidP="00E40A89">
      <w:pPr>
        <w:jc w:val="both"/>
        <w:rPr>
          <w:rFonts w:ascii="Times New Roman" w:hAnsi="Times New Roman" w:cs="Times New Roman"/>
          <w:b/>
          <w:bCs/>
          <w:sz w:val="28"/>
          <w:szCs w:val="28"/>
        </w:rPr>
      </w:pPr>
      <w:r w:rsidRPr="00E40A89">
        <w:lastRenderedPageBreak/>
        <w:drawing>
          <wp:inline distT="0" distB="0" distL="0" distR="0" wp14:anchorId="4A2D8F9F" wp14:editId="37CA3564">
            <wp:extent cx="5943600" cy="6177915"/>
            <wp:effectExtent l="0" t="0" r="0" b="0"/>
            <wp:docPr id="227354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77915"/>
                    </a:xfrm>
                    <a:prstGeom prst="rect">
                      <a:avLst/>
                    </a:prstGeom>
                    <a:noFill/>
                    <a:ln>
                      <a:noFill/>
                    </a:ln>
                  </pic:spPr>
                </pic:pic>
              </a:graphicData>
            </a:graphic>
          </wp:inline>
        </w:drawing>
      </w:r>
    </w:p>
    <w:p w14:paraId="1E5814A3" w14:textId="77777777" w:rsidR="00E40A89" w:rsidRDefault="00E40A89" w:rsidP="00E40A89">
      <w:pPr>
        <w:jc w:val="both"/>
        <w:rPr>
          <w:rFonts w:ascii="Times New Roman" w:hAnsi="Times New Roman" w:cs="Times New Roman"/>
          <w:b/>
          <w:bCs/>
          <w:sz w:val="28"/>
          <w:szCs w:val="28"/>
        </w:rPr>
      </w:pPr>
    </w:p>
    <w:p w14:paraId="414F8076" w14:textId="77777777" w:rsidR="00E40A89" w:rsidRDefault="00E40A89" w:rsidP="00E40A89">
      <w:pPr>
        <w:jc w:val="both"/>
        <w:rPr>
          <w:rFonts w:ascii="Times New Roman" w:hAnsi="Times New Roman" w:cs="Times New Roman"/>
          <w:b/>
          <w:bCs/>
          <w:sz w:val="28"/>
          <w:szCs w:val="28"/>
        </w:rPr>
      </w:pPr>
    </w:p>
    <w:p w14:paraId="78D05D1A" w14:textId="77777777" w:rsidR="00E40A89" w:rsidRDefault="00E40A89" w:rsidP="00E40A89">
      <w:pPr>
        <w:jc w:val="both"/>
        <w:rPr>
          <w:rFonts w:ascii="Times New Roman" w:hAnsi="Times New Roman" w:cs="Times New Roman"/>
          <w:b/>
          <w:bCs/>
          <w:sz w:val="28"/>
          <w:szCs w:val="28"/>
        </w:rPr>
      </w:pPr>
    </w:p>
    <w:p w14:paraId="02726B8C" w14:textId="77777777" w:rsidR="00E40A89" w:rsidRDefault="00E40A89" w:rsidP="00E40A89">
      <w:pPr>
        <w:jc w:val="both"/>
        <w:rPr>
          <w:rFonts w:ascii="Times New Roman" w:hAnsi="Times New Roman" w:cs="Times New Roman"/>
          <w:b/>
          <w:bCs/>
          <w:sz w:val="28"/>
          <w:szCs w:val="28"/>
        </w:rPr>
      </w:pPr>
    </w:p>
    <w:p w14:paraId="20521479" w14:textId="1886DE07" w:rsidR="000519C1" w:rsidRDefault="00382B59" w:rsidP="00B71016">
      <w:pPr>
        <w:jc w:val="both"/>
        <w:rPr>
          <w:rFonts w:ascii="Times New Roman" w:hAnsi="Times New Roman" w:cs="Times New Roman"/>
          <w:b/>
          <w:bCs/>
          <w:sz w:val="28"/>
          <w:szCs w:val="28"/>
        </w:rPr>
      </w:pPr>
      <w:bookmarkStart w:id="9" w:name="_Hlk169147211"/>
      <w:r>
        <w:rPr>
          <w:rFonts w:ascii="Times New Roman" w:hAnsi="Times New Roman" w:cs="Times New Roman"/>
          <w:b/>
          <w:bCs/>
          <w:sz w:val="28"/>
          <w:szCs w:val="28"/>
        </w:rPr>
        <w:t>Annex II</w:t>
      </w:r>
      <w:r w:rsidR="00E40A89">
        <w:rPr>
          <w:rFonts w:ascii="Times New Roman" w:hAnsi="Times New Roman" w:cs="Times New Roman" w:hint="cs"/>
          <w:b/>
          <w:bCs/>
          <w:sz w:val="28"/>
          <w:szCs w:val="28"/>
          <w:cs/>
        </w:rPr>
        <w:t xml:space="preserve"> (</w:t>
      </w:r>
      <w:r w:rsidR="00E40A89">
        <w:rPr>
          <w:rFonts w:ascii="Times New Roman" w:hAnsi="Times New Roman" w:cs="Times New Roman" w:hint="cs"/>
          <w:b/>
          <w:bCs/>
          <w:sz w:val="28"/>
          <w:szCs w:val="28"/>
        </w:rPr>
        <w:t>Schedule</w:t>
      </w:r>
      <w:r w:rsidR="00E40A89">
        <w:rPr>
          <w:rFonts w:ascii="Times New Roman" w:hAnsi="Times New Roman" w:cs="Times New Roman" w:hint="cs"/>
          <w:b/>
          <w:bCs/>
          <w:sz w:val="28"/>
          <w:szCs w:val="28"/>
          <w:cs/>
        </w:rPr>
        <w:t>)</w:t>
      </w:r>
    </w:p>
    <w:p w14:paraId="5D995F3B" w14:textId="762E3D7A" w:rsidR="00E40A89" w:rsidRDefault="006F27FC" w:rsidP="00B71016">
      <w:pPr>
        <w:jc w:val="both"/>
        <w:rPr>
          <w:rFonts w:ascii="Times New Roman" w:hAnsi="Times New Roman" w:cs="Times New Roman"/>
          <w:b/>
          <w:bCs/>
          <w:sz w:val="28"/>
          <w:szCs w:val="28"/>
        </w:rPr>
      </w:pPr>
      <w:r w:rsidRPr="006F27FC">
        <w:lastRenderedPageBreak/>
        <w:drawing>
          <wp:inline distT="0" distB="0" distL="0" distR="0" wp14:anchorId="395CB585" wp14:editId="48B66EDA">
            <wp:extent cx="5943600" cy="3765550"/>
            <wp:effectExtent l="0" t="0" r="0" b="6350"/>
            <wp:docPr id="1146478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bookmarkEnd w:id="9"/>
    <w:p w14:paraId="6CB518B1" w14:textId="77777777" w:rsidR="00954EC7" w:rsidRDefault="00954EC7" w:rsidP="00B71016">
      <w:pPr>
        <w:jc w:val="both"/>
        <w:rPr>
          <w:ins w:id="10" w:author="awadhesh shukla" w:date="2024-06-13T10:43:00Z"/>
          <w:rFonts w:ascii="Times New Roman" w:hAnsi="Times New Roman" w:cs="Times New Roman"/>
          <w:b/>
          <w:bCs/>
          <w:sz w:val="28"/>
          <w:szCs w:val="28"/>
        </w:rPr>
      </w:pPr>
    </w:p>
    <w:p w14:paraId="77DDEFAC" w14:textId="77777777" w:rsidR="00954EC7" w:rsidRDefault="00954EC7" w:rsidP="00B71016">
      <w:pPr>
        <w:jc w:val="both"/>
        <w:rPr>
          <w:ins w:id="11" w:author="awadhesh shukla" w:date="2024-06-13T10:44:00Z"/>
          <w:rFonts w:ascii="Times New Roman" w:hAnsi="Times New Roman" w:cs="Times New Roman"/>
          <w:b/>
          <w:bCs/>
          <w:sz w:val="28"/>
          <w:szCs w:val="28"/>
        </w:rPr>
      </w:pPr>
    </w:p>
    <w:p w14:paraId="72B1AF5F" w14:textId="77777777" w:rsidR="00954EC7" w:rsidRDefault="00954EC7" w:rsidP="00B71016">
      <w:pPr>
        <w:jc w:val="both"/>
        <w:rPr>
          <w:ins w:id="12" w:author="awadhesh shukla" w:date="2024-06-13T10:44:00Z"/>
          <w:rFonts w:ascii="Times New Roman" w:hAnsi="Times New Roman" w:cs="Times New Roman"/>
          <w:b/>
          <w:bCs/>
          <w:sz w:val="28"/>
          <w:szCs w:val="28"/>
        </w:rPr>
      </w:pPr>
    </w:p>
    <w:p w14:paraId="31914B2F" w14:textId="77777777" w:rsidR="00954EC7" w:rsidRDefault="00954EC7" w:rsidP="00B71016">
      <w:pPr>
        <w:jc w:val="both"/>
        <w:rPr>
          <w:ins w:id="13" w:author="awadhesh shukla" w:date="2024-06-13T10:44:00Z"/>
          <w:rFonts w:ascii="Times New Roman" w:hAnsi="Times New Roman" w:cs="Times New Roman"/>
          <w:b/>
          <w:bCs/>
          <w:sz w:val="28"/>
          <w:szCs w:val="28"/>
        </w:rPr>
      </w:pPr>
    </w:p>
    <w:p w14:paraId="29B2C711" w14:textId="77777777" w:rsidR="00954EC7" w:rsidRDefault="00954EC7" w:rsidP="00B71016">
      <w:pPr>
        <w:jc w:val="both"/>
        <w:rPr>
          <w:ins w:id="14" w:author="awadhesh shukla" w:date="2024-06-13T10:44:00Z"/>
          <w:rFonts w:ascii="Times New Roman" w:hAnsi="Times New Roman" w:cs="Times New Roman"/>
          <w:b/>
          <w:bCs/>
          <w:sz w:val="28"/>
          <w:szCs w:val="28"/>
        </w:rPr>
      </w:pPr>
    </w:p>
    <w:p w14:paraId="3013E9D4" w14:textId="77777777" w:rsidR="00954EC7" w:rsidRDefault="00954EC7" w:rsidP="00B71016">
      <w:pPr>
        <w:jc w:val="both"/>
        <w:rPr>
          <w:ins w:id="15" w:author="awadhesh shukla" w:date="2024-06-13T10:44:00Z"/>
          <w:rFonts w:ascii="Times New Roman" w:hAnsi="Times New Roman" w:cs="Times New Roman"/>
          <w:b/>
          <w:bCs/>
          <w:sz w:val="28"/>
          <w:szCs w:val="28"/>
        </w:rPr>
      </w:pPr>
    </w:p>
    <w:p w14:paraId="12EE3081" w14:textId="77777777" w:rsidR="00954EC7" w:rsidRDefault="00954EC7" w:rsidP="00B71016">
      <w:pPr>
        <w:jc w:val="both"/>
        <w:rPr>
          <w:ins w:id="16" w:author="awadhesh shukla" w:date="2024-06-13T10:44:00Z"/>
          <w:rFonts w:ascii="Times New Roman" w:hAnsi="Times New Roman" w:cs="Times New Roman"/>
          <w:b/>
          <w:bCs/>
          <w:sz w:val="28"/>
          <w:szCs w:val="28"/>
        </w:rPr>
      </w:pPr>
    </w:p>
    <w:p w14:paraId="3DAC9DFD" w14:textId="77777777" w:rsidR="00954EC7" w:rsidRDefault="00954EC7" w:rsidP="00B71016">
      <w:pPr>
        <w:jc w:val="both"/>
        <w:rPr>
          <w:ins w:id="17" w:author="awadhesh shukla" w:date="2024-06-13T10:44:00Z"/>
          <w:rFonts w:ascii="Times New Roman" w:hAnsi="Times New Roman" w:cs="Times New Roman"/>
          <w:b/>
          <w:bCs/>
          <w:sz w:val="28"/>
          <w:szCs w:val="28"/>
        </w:rPr>
      </w:pPr>
    </w:p>
    <w:p w14:paraId="462964CF" w14:textId="50934AE2" w:rsidR="00382B59" w:rsidRDefault="00382B59" w:rsidP="00B71016">
      <w:pPr>
        <w:jc w:val="both"/>
        <w:rPr>
          <w:rFonts w:ascii="Times New Roman" w:hAnsi="Times New Roman" w:cs="Times New Roman"/>
          <w:b/>
          <w:bCs/>
          <w:sz w:val="28"/>
          <w:szCs w:val="28"/>
        </w:rPr>
      </w:pPr>
      <w:r>
        <w:rPr>
          <w:rFonts w:ascii="Times New Roman" w:hAnsi="Times New Roman" w:cs="Times New Roman"/>
          <w:b/>
          <w:bCs/>
          <w:sz w:val="28"/>
          <w:szCs w:val="28"/>
        </w:rPr>
        <w:t>Annex III (Some pictures of the workshop)</w:t>
      </w:r>
    </w:p>
    <w:p w14:paraId="7F63F6CA" w14:textId="7276F1E0" w:rsidR="005E54EA" w:rsidRDefault="00015A36" w:rsidP="00340F6C">
      <w:pPr>
        <w:jc w:val="both"/>
        <w:rPr>
          <w:ins w:id="18" w:author="awadhesh shukla" w:date="2024-06-13T10:43:00Z"/>
          <w:rFonts w:ascii="Times New Roman" w:hAnsi="Times New Roman"/>
          <w:sz w:val="28"/>
          <w:szCs w:val="28"/>
        </w:rPr>
      </w:pPr>
      <w:r>
        <w:rPr>
          <w:rFonts w:ascii="Times New Roman" w:hAnsi="Times New Roman" w:cs="Times New Roman"/>
          <w:b/>
          <w:bCs/>
          <w:sz w:val="28"/>
          <w:szCs w:val="28"/>
        </w:rPr>
        <w:lastRenderedPageBreak/>
        <w:t xml:space="preserve">  </w:t>
      </w:r>
      <w:ins w:id="19" w:author="awadhesh shukla" w:date="2024-06-13T10:43:00Z">
        <w:r w:rsidR="00954EC7">
          <w:rPr>
            <w:rFonts w:ascii="Times New Roman" w:hAnsi="Times New Roman"/>
            <w:sz w:val="28"/>
            <w:szCs w:val="28"/>
          </w:rPr>
          <w:drawing>
            <wp:inline distT="0" distB="0" distL="0" distR="0" wp14:anchorId="582A17E8" wp14:editId="0CCF44C8">
              <wp:extent cx="5943600" cy="3721100"/>
              <wp:effectExtent l="0" t="0" r="0" b="0"/>
              <wp:docPr id="1452869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69157" name="Picture 14528691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21100"/>
                      </a:xfrm>
                      <a:prstGeom prst="rect">
                        <a:avLst/>
                      </a:prstGeom>
                    </pic:spPr>
                  </pic:pic>
                </a:graphicData>
              </a:graphic>
            </wp:inline>
          </w:drawing>
        </w:r>
      </w:ins>
    </w:p>
    <w:p w14:paraId="552B0294" w14:textId="77777777" w:rsidR="00954EC7" w:rsidRPr="00954EC7" w:rsidRDefault="00954EC7">
      <w:pPr>
        <w:rPr>
          <w:ins w:id="20" w:author="awadhesh shukla" w:date="2024-06-13T10:43:00Z"/>
          <w:rFonts w:ascii="Times New Roman" w:hAnsi="Times New Roman"/>
          <w:sz w:val="28"/>
          <w:szCs w:val="28"/>
        </w:rPr>
        <w:pPrChange w:id="21" w:author="awadhesh shukla" w:date="2024-06-13T10:43:00Z">
          <w:pPr>
            <w:jc w:val="both"/>
          </w:pPr>
        </w:pPrChange>
      </w:pPr>
    </w:p>
    <w:p w14:paraId="5C24CCF7" w14:textId="42E82FAD" w:rsidR="00954EC7" w:rsidRPr="00954EC7" w:rsidRDefault="00954EC7">
      <w:pPr>
        <w:tabs>
          <w:tab w:val="left" w:pos="3180"/>
        </w:tabs>
        <w:rPr>
          <w:rFonts w:ascii="Times New Roman" w:hAnsi="Times New Roman"/>
          <w:sz w:val="28"/>
          <w:szCs w:val="28"/>
        </w:rPr>
        <w:pPrChange w:id="22" w:author="awadhesh shukla" w:date="2024-06-13T10:43:00Z">
          <w:pPr>
            <w:jc w:val="both"/>
          </w:pPr>
        </w:pPrChange>
      </w:pPr>
      <w:ins w:id="23" w:author="awadhesh shukla" w:date="2024-06-13T10:43:00Z">
        <w:r>
          <w:rPr>
            <w:rFonts w:ascii="Times New Roman" w:hAnsi="Times New Roman"/>
            <w:sz w:val="28"/>
            <w:szCs w:val="28"/>
          </w:rPr>
          <w:drawing>
            <wp:inline distT="0" distB="0" distL="0" distR="0" wp14:anchorId="31FB1953" wp14:editId="76C4D3CC">
              <wp:extent cx="5943600" cy="3340100"/>
              <wp:effectExtent l="0" t="0" r="0" b="0"/>
              <wp:docPr id="1242819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19458" name="Picture 12428194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ins>
    </w:p>
    <w:sectPr w:rsidR="00954EC7" w:rsidRPr="00954EC7" w:rsidSect="00036BD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ishi Ram Sigdel" w:date="2024-06-12T21:10:00Z" w:initials="RS">
    <w:p w14:paraId="6AA338EB" w14:textId="6E47ABB7" w:rsidR="00382B59" w:rsidRDefault="00382B59">
      <w:pPr>
        <w:pStyle w:val="CommentText"/>
      </w:pPr>
      <w:r>
        <w:rPr>
          <w:rStyle w:val="CommentReference"/>
        </w:rPr>
        <w:annotationRef/>
      </w:r>
      <w:r>
        <w:t>Include remarks by Mr. Chudamani, Mr. Gyanendra in this section.</w:t>
      </w:r>
    </w:p>
  </w:comment>
  <w:comment w:id="3" w:author="awadhesh shukla" w:date="2024-06-13T10:24:00Z" w:initials="as">
    <w:p w14:paraId="4E3CF128" w14:textId="12FC58DC" w:rsidR="008919A8" w:rsidRDefault="008919A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A338EB" w15:done="1"/>
  <w15:commentEx w15:paraId="4E3CF128" w15:paraIdParent="6AA338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AB12D4" w16cex:dateUtc="2024-06-12T15:25:00Z"/>
  <w16cex:commentExtensible w16cex:durableId="0EAE8013" w16cex:dateUtc="2024-06-13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A338EB" w16cid:durableId="23AB12D4"/>
  <w16cid:commentId w16cid:paraId="4E3CF128" w16cid:durableId="0EAE80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06E92" w14:textId="77777777" w:rsidR="00F46170" w:rsidRDefault="00F46170" w:rsidP="007F6737">
      <w:pPr>
        <w:spacing w:after="0" w:line="240" w:lineRule="auto"/>
      </w:pPr>
      <w:r>
        <w:separator/>
      </w:r>
    </w:p>
  </w:endnote>
  <w:endnote w:type="continuationSeparator" w:id="0">
    <w:p w14:paraId="58B07FD3" w14:textId="77777777" w:rsidR="00F46170" w:rsidRDefault="00F46170" w:rsidP="007F6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72593" w14:textId="77777777" w:rsidR="00F46170" w:rsidRDefault="00F46170" w:rsidP="007F6737">
      <w:pPr>
        <w:spacing w:after="0" w:line="240" w:lineRule="auto"/>
      </w:pPr>
      <w:r>
        <w:separator/>
      </w:r>
    </w:p>
  </w:footnote>
  <w:footnote w:type="continuationSeparator" w:id="0">
    <w:p w14:paraId="130B62A2" w14:textId="77777777" w:rsidR="00F46170" w:rsidRDefault="00F46170" w:rsidP="007F6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49B4"/>
    <w:multiLevelType w:val="hybridMultilevel"/>
    <w:tmpl w:val="A5308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E41F9"/>
    <w:multiLevelType w:val="multilevel"/>
    <w:tmpl w:val="F8208BBC"/>
    <w:lvl w:ilvl="0">
      <w:start w:val="1"/>
      <w:numFmt w:val="decimal"/>
      <w:lvlText w:val="%1."/>
      <w:lvlJc w:val="left"/>
      <w:pPr>
        <w:ind w:left="720" w:hanging="360"/>
      </w:pPr>
      <w:rPr>
        <w:rFonts w:hint="default"/>
        <w:sz w:val="32"/>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2881FCF"/>
    <w:multiLevelType w:val="hybridMultilevel"/>
    <w:tmpl w:val="EB76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D00CD"/>
    <w:multiLevelType w:val="multilevel"/>
    <w:tmpl w:val="BD529138"/>
    <w:lvl w:ilvl="0">
      <w:start w:val="1"/>
      <w:numFmt w:val="decimal"/>
      <w:lvlText w:val="%1"/>
      <w:lvlJc w:val="left"/>
      <w:pPr>
        <w:ind w:left="375" w:hanging="375"/>
      </w:pPr>
      <w:rPr>
        <w:rFonts w:hint="default"/>
        <w:b/>
      </w:rPr>
    </w:lvl>
    <w:lvl w:ilvl="1">
      <w:start w:val="1"/>
      <w:numFmt w:val="decimal"/>
      <w:lvlText w:val="%1.%2"/>
      <w:lvlJc w:val="left"/>
      <w:pPr>
        <w:ind w:left="450" w:hanging="375"/>
      </w:pPr>
      <w:rPr>
        <w:rFonts w:hint="default"/>
        <w:b/>
      </w:rPr>
    </w:lvl>
    <w:lvl w:ilvl="2">
      <w:start w:val="1"/>
      <w:numFmt w:val="decimal"/>
      <w:lvlText w:val="%1.%2.%3"/>
      <w:lvlJc w:val="left"/>
      <w:pPr>
        <w:ind w:left="870" w:hanging="720"/>
      </w:pPr>
      <w:rPr>
        <w:rFonts w:hint="default"/>
        <w:b/>
      </w:rPr>
    </w:lvl>
    <w:lvl w:ilvl="3">
      <w:start w:val="1"/>
      <w:numFmt w:val="decimal"/>
      <w:lvlText w:val="%1.%2.%3.%4"/>
      <w:lvlJc w:val="left"/>
      <w:pPr>
        <w:ind w:left="1305" w:hanging="1080"/>
      </w:pPr>
      <w:rPr>
        <w:rFonts w:hint="default"/>
        <w:b/>
      </w:rPr>
    </w:lvl>
    <w:lvl w:ilvl="4">
      <w:start w:val="1"/>
      <w:numFmt w:val="decimal"/>
      <w:lvlText w:val="%1.%2.%3.%4.%5"/>
      <w:lvlJc w:val="left"/>
      <w:pPr>
        <w:ind w:left="1380" w:hanging="1080"/>
      </w:pPr>
      <w:rPr>
        <w:rFonts w:hint="default"/>
        <w:b/>
      </w:rPr>
    </w:lvl>
    <w:lvl w:ilvl="5">
      <w:start w:val="1"/>
      <w:numFmt w:val="decimal"/>
      <w:lvlText w:val="%1.%2.%3.%4.%5.%6"/>
      <w:lvlJc w:val="left"/>
      <w:pPr>
        <w:ind w:left="1815" w:hanging="1440"/>
      </w:pPr>
      <w:rPr>
        <w:rFonts w:hint="default"/>
        <w:b/>
      </w:rPr>
    </w:lvl>
    <w:lvl w:ilvl="6">
      <w:start w:val="1"/>
      <w:numFmt w:val="decimal"/>
      <w:lvlText w:val="%1.%2.%3.%4.%5.%6.%7"/>
      <w:lvlJc w:val="left"/>
      <w:pPr>
        <w:ind w:left="1890" w:hanging="1440"/>
      </w:pPr>
      <w:rPr>
        <w:rFonts w:hint="default"/>
        <w:b/>
      </w:rPr>
    </w:lvl>
    <w:lvl w:ilvl="7">
      <w:start w:val="1"/>
      <w:numFmt w:val="decimal"/>
      <w:lvlText w:val="%1.%2.%3.%4.%5.%6.%7.%8"/>
      <w:lvlJc w:val="left"/>
      <w:pPr>
        <w:ind w:left="2325" w:hanging="1800"/>
      </w:pPr>
      <w:rPr>
        <w:rFonts w:hint="default"/>
        <w:b/>
      </w:rPr>
    </w:lvl>
    <w:lvl w:ilvl="8">
      <w:start w:val="1"/>
      <w:numFmt w:val="decimal"/>
      <w:lvlText w:val="%1.%2.%3.%4.%5.%6.%7.%8.%9"/>
      <w:lvlJc w:val="left"/>
      <w:pPr>
        <w:ind w:left="2760" w:hanging="2160"/>
      </w:pPr>
      <w:rPr>
        <w:rFonts w:hint="default"/>
        <w:b/>
      </w:rPr>
    </w:lvl>
  </w:abstractNum>
  <w:abstractNum w:abstractNumId="4" w15:restartNumberingAfterBreak="0">
    <w:nsid w:val="17857F79"/>
    <w:multiLevelType w:val="hybridMultilevel"/>
    <w:tmpl w:val="8BC22D46"/>
    <w:lvl w:ilvl="0" w:tplc="F01C04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C5FEA"/>
    <w:multiLevelType w:val="multilevel"/>
    <w:tmpl w:val="986867E8"/>
    <w:lvl w:ilvl="0">
      <w:start w:val="1"/>
      <w:numFmt w:val="decimal"/>
      <w:lvlText w:val="%1"/>
      <w:lvlJc w:val="left"/>
      <w:pPr>
        <w:ind w:left="405" w:hanging="405"/>
      </w:pPr>
      <w:rPr>
        <w:rFonts w:asciiTheme="minorHAnsi" w:hAnsiTheme="minorHAnsi" w:cstheme="minorBidi" w:hint="default"/>
        <w:sz w:val="32"/>
      </w:rPr>
    </w:lvl>
    <w:lvl w:ilvl="1">
      <w:start w:val="1"/>
      <w:numFmt w:val="decimal"/>
      <w:lvlText w:val="%1.%2"/>
      <w:lvlJc w:val="left"/>
      <w:pPr>
        <w:ind w:left="405" w:hanging="405"/>
      </w:pPr>
      <w:rPr>
        <w:rFonts w:asciiTheme="minorHAnsi" w:hAnsiTheme="minorHAnsi" w:cstheme="minorBidi" w:hint="default"/>
        <w:sz w:val="32"/>
      </w:rPr>
    </w:lvl>
    <w:lvl w:ilvl="2">
      <w:start w:val="1"/>
      <w:numFmt w:val="decimal"/>
      <w:lvlText w:val="%1.%2.%3"/>
      <w:lvlJc w:val="left"/>
      <w:pPr>
        <w:ind w:left="720" w:hanging="720"/>
      </w:pPr>
      <w:rPr>
        <w:rFonts w:asciiTheme="minorHAnsi" w:hAnsiTheme="minorHAnsi" w:cstheme="minorBidi" w:hint="default"/>
        <w:sz w:val="32"/>
      </w:rPr>
    </w:lvl>
    <w:lvl w:ilvl="3">
      <w:start w:val="1"/>
      <w:numFmt w:val="decimal"/>
      <w:lvlText w:val="%1.%2.%3.%4"/>
      <w:lvlJc w:val="left"/>
      <w:pPr>
        <w:ind w:left="1080" w:hanging="1080"/>
      </w:pPr>
      <w:rPr>
        <w:rFonts w:asciiTheme="minorHAnsi" w:hAnsiTheme="minorHAnsi" w:cstheme="minorBidi" w:hint="default"/>
        <w:sz w:val="32"/>
      </w:rPr>
    </w:lvl>
    <w:lvl w:ilvl="4">
      <w:start w:val="1"/>
      <w:numFmt w:val="decimal"/>
      <w:lvlText w:val="%1.%2.%3.%4.%5"/>
      <w:lvlJc w:val="left"/>
      <w:pPr>
        <w:ind w:left="1080" w:hanging="1080"/>
      </w:pPr>
      <w:rPr>
        <w:rFonts w:asciiTheme="minorHAnsi" w:hAnsiTheme="minorHAnsi" w:cstheme="minorBidi" w:hint="default"/>
        <w:sz w:val="32"/>
      </w:rPr>
    </w:lvl>
    <w:lvl w:ilvl="5">
      <w:start w:val="1"/>
      <w:numFmt w:val="decimal"/>
      <w:lvlText w:val="%1.%2.%3.%4.%5.%6"/>
      <w:lvlJc w:val="left"/>
      <w:pPr>
        <w:ind w:left="1440" w:hanging="1440"/>
      </w:pPr>
      <w:rPr>
        <w:rFonts w:asciiTheme="minorHAnsi" w:hAnsiTheme="minorHAnsi" w:cstheme="minorBidi" w:hint="default"/>
        <w:sz w:val="32"/>
      </w:rPr>
    </w:lvl>
    <w:lvl w:ilvl="6">
      <w:start w:val="1"/>
      <w:numFmt w:val="decimal"/>
      <w:lvlText w:val="%1.%2.%3.%4.%5.%6.%7"/>
      <w:lvlJc w:val="left"/>
      <w:pPr>
        <w:ind w:left="1440" w:hanging="1440"/>
      </w:pPr>
      <w:rPr>
        <w:rFonts w:asciiTheme="minorHAnsi" w:hAnsiTheme="minorHAnsi" w:cstheme="minorBidi" w:hint="default"/>
        <w:sz w:val="32"/>
      </w:rPr>
    </w:lvl>
    <w:lvl w:ilvl="7">
      <w:start w:val="1"/>
      <w:numFmt w:val="decimal"/>
      <w:lvlText w:val="%1.%2.%3.%4.%5.%6.%7.%8"/>
      <w:lvlJc w:val="left"/>
      <w:pPr>
        <w:ind w:left="1800" w:hanging="1800"/>
      </w:pPr>
      <w:rPr>
        <w:rFonts w:asciiTheme="minorHAnsi" w:hAnsiTheme="minorHAnsi" w:cstheme="minorBidi" w:hint="default"/>
        <w:sz w:val="32"/>
      </w:rPr>
    </w:lvl>
    <w:lvl w:ilvl="8">
      <w:start w:val="1"/>
      <w:numFmt w:val="decimal"/>
      <w:lvlText w:val="%1.%2.%3.%4.%5.%6.%7.%8.%9"/>
      <w:lvlJc w:val="left"/>
      <w:pPr>
        <w:ind w:left="2160" w:hanging="2160"/>
      </w:pPr>
      <w:rPr>
        <w:rFonts w:asciiTheme="minorHAnsi" w:hAnsiTheme="minorHAnsi" w:cstheme="minorBidi" w:hint="default"/>
        <w:sz w:val="32"/>
      </w:rPr>
    </w:lvl>
  </w:abstractNum>
  <w:abstractNum w:abstractNumId="6" w15:restartNumberingAfterBreak="0">
    <w:nsid w:val="320E6F9C"/>
    <w:multiLevelType w:val="hybridMultilevel"/>
    <w:tmpl w:val="02363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2D6662"/>
    <w:multiLevelType w:val="hybridMultilevel"/>
    <w:tmpl w:val="D92C02FE"/>
    <w:lvl w:ilvl="0" w:tplc="8C52A6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E3048"/>
    <w:multiLevelType w:val="hybridMultilevel"/>
    <w:tmpl w:val="C832AA88"/>
    <w:lvl w:ilvl="0" w:tplc="3F621DC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53843"/>
    <w:multiLevelType w:val="multilevel"/>
    <w:tmpl w:val="3314DBAC"/>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4DD47BEF"/>
    <w:multiLevelType w:val="multilevel"/>
    <w:tmpl w:val="B74678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517582"/>
    <w:multiLevelType w:val="multilevel"/>
    <w:tmpl w:val="88B0595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187E2A"/>
    <w:multiLevelType w:val="hybridMultilevel"/>
    <w:tmpl w:val="B442BC2A"/>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CF7C59"/>
    <w:multiLevelType w:val="multilevel"/>
    <w:tmpl w:val="4E3EF06A"/>
    <w:lvl w:ilvl="0">
      <w:start w:val="1"/>
      <w:numFmt w:val="decimal"/>
      <w:lvlText w:val="%1"/>
      <w:lvlJc w:val="left"/>
      <w:pPr>
        <w:ind w:left="375" w:hanging="375"/>
      </w:pPr>
      <w:rPr>
        <w:rFonts w:hint="default"/>
      </w:rPr>
    </w:lvl>
    <w:lvl w:ilvl="1">
      <w:start w:val="1"/>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4" w15:restartNumberingAfterBreak="0">
    <w:nsid w:val="6EED4C32"/>
    <w:multiLevelType w:val="hybridMultilevel"/>
    <w:tmpl w:val="C34CB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1"/>
  </w:num>
  <w:num w:numId="4">
    <w:abstractNumId w:val="5"/>
  </w:num>
  <w:num w:numId="5">
    <w:abstractNumId w:val="13"/>
  </w:num>
  <w:num w:numId="6">
    <w:abstractNumId w:val="0"/>
  </w:num>
  <w:num w:numId="7">
    <w:abstractNumId w:val="8"/>
  </w:num>
  <w:num w:numId="8">
    <w:abstractNumId w:val="1"/>
  </w:num>
  <w:num w:numId="9">
    <w:abstractNumId w:val="10"/>
  </w:num>
  <w:num w:numId="10">
    <w:abstractNumId w:val="9"/>
  </w:num>
  <w:num w:numId="11">
    <w:abstractNumId w:val="3"/>
  </w:num>
  <w:num w:numId="12">
    <w:abstractNumId w:val="7"/>
  </w:num>
  <w:num w:numId="13">
    <w:abstractNumId w:val="4"/>
  </w:num>
  <w:num w:numId="14">
    <w:abstractNumId w:val="6"/>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shi Ram Sigdel">
    <w15:presenceInfo w15:providerId="Windows Live" w15:userId="eb23dc28227e6c13"/>
  </w15:person>
  <w15:person w15:author="awadhesh shukla">
    <w15:presenceInfo w15:providerId="Windows Live" w15:userId="e14ad80a1fa16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tjA0NbU0NzQ3NDJW0lEKTi0uzszPAykwqQUA+K9bhywAAAA="/>
  </w:docVars>
  <w:rsids>
    <w:rsidRoot w:val="00C816FB"/>
    <w:rsid w:val="000002C4"/>
    <w:rsid w:val="00015A36"/>
    <w:rsid w:val="000200C6"/>
    <w:rsid w:val="00036BD0"/>
    <w:rsid w:val="00042018"/>
    <w:rsid w:val="00044328"/>
    <w:rsid w:val="0005028E"/>
    <w:rsid w:val="000519C1"/>
    <w:rsid w:val="00061237"/>
    <w:rsid w:val="00061754"/>
    <w:rsid w:val="00071740"/>
    <w:rsid w:val="00073D5D"/>
    <w:rsid w:val="00074197"/>
    <w:rsid w:val="00076235"/>
    <w:rsid w:val="000860FD"/>
    <w:rsid w:val="00087DBB"/>
    <w:rsid w:val="00091E5B"/>
    <w:rsid w:val="000941E7"/>
    <w:rsid w:val="000A74CA"/>
    <w:rsid w:val="000B370B"/>
    <w:rsid w:val="000B73E7"/>
    <w:rsid w:val="000C7180"/>
    <w:rsid w:val="000D1DBA"/>
    <w:rsid w:val="000D4D36"/>
    <w:rsid w:val="000E1A5D"/>
    <w:rsid w:val="001175AA"/>
    <w:rsid w:val="0012010F"/>
    <w:rsid w:val="0012443A"/>
    <w:rsid w:val="00125235"/>
    <w:rsid w:val="0013790F"/>
    <w:rsid w:val="001416AB"/>
    <w:rsid w:val="001473AB"/>
    <w:rsid w:val="00150AF6"/>
    <w:rsid w:val="00172C74"/>
    <w:rsid w:val="0017486A"/>
    <w:rsid w:val="00177056"/>
    <w:rsid w:val="0017740D"/>
    <w:rsid w:val="00185582"/>
    <w:rsid w:val="001872CF"/>
    <w:rsid w:val="00191479"/>
    <w:rsid w:val="001A0F71"/>
    <w:rsid w:val="001A5F99"/>
    <w:rsid w:val="001B24D0"/>
    <w:rsid w:val="001B5C5C"/>
    <w:rsid w:val="001B7357"/>
    <w:rsid w:val="001C70B4"/>
    <w:rsid w:val="001D0ECC"/>
    <w:rsid w:val="001D1578"/>
    <w:rsid w:val="001D6469"/>
    <w:rsid w:val="001D6A89"/>
    <w:rsid w:val="001E125B"/>
    <w:rsid w:val="001F07D4"/>
    <w:rsid w:val="001F0E8B"/>
    <w:rsid w:val="002005D9"/>
    <w:rsid w:val="002063AD"/>
    <w:rsid w:val="00221F3F"/>
    <w:rsid w:val="002242C6"/>
    <w:rsid w:val="00227389"/>
    <w:rsid w:val="00233594"/>
    <w:rsid w:val="00235F4B"/>
    <w:rsid w:val="00237ABF"/>
    <w:rsid w:val="00250EC0"/>
    <w:rsid w:val="00254371"/>
    <w:rsid w:val="00256249"/>
    <w:rsid w:val="00257631"/>
    <w:rsid w:val="00263DE9"/>
    <w:rsid w:val="0026657E"/>
    <w:rsid w:val="00272799"/>
    <w:rsid w:val="002741E2"/>
    <w:rsid w:val="002838A2"/>
    <w:rsid w:val="00284D4B"/>
    <w:rsid w:val="0029464C"/>
    <w:rsid w:val="002A0877"/>
    <w:rsid w:val="002A3599"/>
    <w:rsid w:val="002A6FD3"/>
    <w:rsid w:val="002A7A58"/>
    <w:rsid w:val="002B3D52"/>
    <w:rsid w:val="002B7F08"/>
    <w:rsid w:val="002C2F3B"/>
    <w:rsid w:val="002C4122"/>
    <w:rsid w:val="002F688C"/>
    <w:rsid w:val="00304789"/>
    <w:rsid w:val="00314118"/>
    <w:rsid w:val="003154DA"/>
    <w:rsid w:val="00316399"/>
    <w:rsid w:val="0032571F"/>
    <w:rsid w:val="00327243"/>
    <w:rsid w:val="00334C2E"/>
    <w:rsid w:val="00340F6C"/>
    <w:rsid w:val="00346C74"/>
    <w:rsid w:val="00354D9A"/>
    <w:rsid w:val="00355288"/>
    <w:rsid w:val="00362D87"/>
    <w:rsid w:val="00375366"/>
    <w:rsid w:val="003805E2"/>
    <w:rsid w:val="00382B59"/>
    <w:rsid w:val="00384E51"/>
    <w:rsid w:val="003A14DD"/>
    <w:rsid w:val="003A695E"/>
    <w:rsid w:val="003B269E"/>
    <w:rsid w:val="003B66B9"/>
    <w:rsid w:val="003B6ABC"/>
    <w:rsid w:val="003C0613"/>
    <w:rsid w:val="003C568A"/>
    <w:rsid w:val="003D13B2"/>
    <w:rsid w:val="003D19C1"/>
    <w:rsid w:val="003D45A9"/>
    <w:rsid w:val="003F5876"/>
    <w:rsid w:val="003F7867"/>
    <w:rsid w:val="004014F8"/>
    <w:rsid w:val="0040190B"/>
    <w:rsid w:val="00403CB5"/>
    <w:rsid w:val="0041437A"/>
    <w:rsid w:val="00432861"/>
    <w:rsid w:val="00435329"/>
    <w:rsid w:val="0043677B"/>
    <w:rsid w:val="00446A31"/>
    <w:rsid w:val="00456C1C"/>
    <w:rsid w:val="00457CBD"/>
    <w:rsid w:val="00482A81"/>
    <w:rsid w:val="004910F6"/>
    <w:rsid w:val="00492B3B"/>
    <w:rsid w:val="004A1DC5"/>
    <w:rsid w:val="004A3396"/>
    <w:rsid w:val="004A5047"/>
    <w:rsid w:val="004B2C72"/>
    <w:rsid w:val="004B3FC1"/>
    <w:rsid w:val="004B4E3B"/>
    <w:rsid w:val="004B7B0C"/>
    <w:rsid w:val="004C0954"/>
    <w:rsid w:val="004C65D9"/>
    <w:rsid w:val="004C6BCF"/>
    <w:rsid w:val="004E000B"/>
    <w:rsid w:val="004F6699"/>
    <w:rsid w:val="00500D7F"/>
    <w:rsid w:val="00514600"/>
    <w:rsid w:val="00514E6F"/>
    <w:rsid w:val="005152D3"/>
    <w:rsid w:val="005169CA"/>
    <w:rsid w:val="0052238A"/>
    <w:rsid w:val="00523E65"/>
    <w:rsid w:val="0053385A"/>
    <w:rsid w:val="00533A9B"/>
    <w:rsid w:val="005502B2"/>
    <w:rsid w:val="00551F38"/>
    <w:rsid w:val="00562010"/>
    <w:rsid w:val="00571A3E"/>
    <w:rsid w:val="00576CD8"/>
    <w:rsid w:val="005860C3"/>
    <w:rsid w:val="00591FF3"/>
    <w:rsid w:val="00593177"/>
    <w:rsid w:val="00593D6C"/>
    <w:rsid w:val="005B0A6A"/>
    <w:rsid w:val="005B23FD"/>
    <w:rsid w:val="005B6F10"/>
    <w:rsid w:val="005B7DD6"/>
    <w:rsid w:val="005D2CD8"/>
    <w:rsid w:val="005D5504"/>
    <w:rsid w:val="005E1D9E"/>
    <w:rsid w:val="005E54EA"/>
    <w:rsid w:val="005F25B1"/>
    <w:rsid w:val="00601E40"/>
    <w:rsid w:val="00616660"/>
    <w:rsid w:val="00635956"/>
    <w:rsid w:val="00640D23"/>
    <w:rsid w:val="0067655E"/>
    <w:rsid w:val="00677AE9"/>
    <w:rsid w:val="006909EF"/>
    <w:rsid w:val="006949AC"/>
    <w:rsid w:val="006A123C"/>
    <w:rsid w:val="006A3899"/>
    <w:rsid w:val="006C16B4"/>
    <w:rsid w:val="006C2533"/>
    <w:rsid w:val="006D06AE"/>
    <w:rsid w:val="006D4112"/>
    <w:rsid w:val="006E297E"/>
    <w:rsid w:val="006E5483"/>
    <w:rsid w:val="006F25FB"/>
    <w:rsid w:val="006F27FC"/>
    <w:rsid w:val="00707A5A"/>
    <w:rsid w:val="00720560"/>
    <w:rsid w:val="0073172C"/>
    <w:rsid w:val="0073322B"/>
    <w:rsid w:val="0073583C"/>
    <w:rsid w:val="00743F1B"/>
    <w:rsid w:val="0074507A"/>
    <w:rsid w:val="007612E1"/>
    <w:rsid w:val="00770C36"/>
    <w:rsid w:val="00775095"/>
    <w:rsid w:val="007826DC"/>
    <w:rsid w:val="007841FB"/>
    <w:rsid w:val="007866CE"/>
    <w:rsid w:val="007963C6"/>
    <w:rsid w:val="007A4A23"/>
    <w:rsid w:val="007B1E18"/>
    <w:rsid w:val="007B5B08"/>
    <w:rsid w:val="007B6817"/>
    <w:rsid w:val="007E392E"/>
    <w:rsid w:val="007E496F"/>
    <w:rsid w:val="007F6737"/>
    <w:rsid w:val="007F6B87"/>
    <w:rsid w:val="00805F48"/>
    <w:rsid w:val="008128A1"/>
    <w:rsid w:val="00813BEA"/>
    <w:rsid w:val="00815212"/>
    <w:rsid w:val="008318FA"/>
    <w:rsid w:val="008326AE"/>
    <w:rsid w:val="00836752"/>
    <w:rsid w:val="008400D4"/>
    <w:rsid w:val="00860A93"/>
    <w:rsid w:val="00867CE6"/>
    <w:rsid w:val="008700F5"/>
    <w:rsid w:val="00887626"/>
    <w:rsid w:val="008919A8"/>
    <w:rsid w:val="00892AA6"/>
    <w:rsid w:val="00893602"/>
    <w:rsid w:val="008A44C4"/>
    <w:rsid w:val="008A499F"/>
    <w:rsid w:val="008B34B4"/>
    <w:rsid w:val="008B3971"/>
    <w:rsid w:val="008B5CCD"/>
    <w:rsid w:val="008B66A6"/>
    <w:rsid w:val="008C182B"/>
    <w:rsid w:val="008C2D2F"/>
    <w:rsid w:val="008C5946"/>
    <w:rsid w:val="008E1532"/>
    <w:rsid w:val="008E53C2"/>
    <w:rsid w:val="008F03EE"/>
    <w:rsid w:val="008F56BF"/>
    <w:rsid w:val="0090237E"/>
    <w:rsid w:val="009120E7"/>
    <w:rsid w:val="009128FF"/>
    <w:rsid w:val="00914C69"/>
    <w:rsid w:val="009179AF"/>
    <w:rsid w:val="00923217"/>
    <w:rsid w:val="00932842"/>
    <w:rsid w:val="00935AE6"/>
    <w:rsid w:val="0095010F"/>
    <w:rsid w:val="00951427"/>
    <w:rsid w:val="00954EC7"/>
    <w:rsid w:val="00960EC9"/>
    <w:rsid w:val="009621D2"/>
    <w:rsid w:val="00971E9A"/>
    <w:rsid w:val="00975881"/>
    <w:rsid w:val="0098699E"/>
    <w:rsid w:val="009916FB"/>
    <w:rsid w:val="00995506"/>
    <w:rsid w:val="00996325"/>
    <w:rsid w:val="009A1D52"/>
    <w:rsid w:val="009A515D"/>
    <w:rsid w:val="009B1F60"/>
    <w:rsid w:val="009B5E36"/>
    <w:rsid w:val="009C5D9D"/>
    <w:rsid w:val="009C7852"/>
    <w:rsid w:val="009D1161"/>
    <w:rsid w:val="009D32DA"/>
    <w:rsid w:val="009D4B31"/>
    <w:rsid w:val="009D4CCD"/>
    <w:rsid w:val="009E0D42"/>
    <w:rsid w:val="009F00FB"/>
    <w:rsid w:val="009F5D9D"/>
    <w:rsid w:val="009F68A0"/>
    <w:rsid w:val="00A00AE6"/>
    <w:rsid w:val="00A04A93"/>
    <w:rsid w:val="00A0603A"/>
    <w:rsid w:val="00A10000"/>
    <w:rsid w:val="00A267B4"/>
    <w:rsid w:val="00A2789D"/>
    <w:rsid w:val="00A4342B"/>
    <w:rsid w:val="00A505FD"/>
    <w:rsid w:val="00A57A82"/>
    <w:rsid w:val="00A66EAA"/>
    <w:rsid w:val="00A81284"/>
    <w:rsid w:val="00A84FD7"/>
    <w:rsid w:val="00AB1014"/>
    <w:rsid w:val="00AB1243"/>
    <w:rsid w:val="00AB54E7"/>
    <w:rsid w:val="00AB7E65"/>
    <w:rsid w:val="00AC2258"/>
    <w:rsid w:val="00AD44ED"/>
    <w:rsid w:val="00AE5068"/>
    <w:rsid w:val="00AF2D4D"/>
    <w:rsid w:val="00AF79C4"/>
    <w:rsid w:val="00B1077D"/>
    <w:rsid w:val="00B130CB"/>
    <w:rsid w:val="00B264E5"/>
    <w:rsid w:val="00B345B2"/>
    <w:rsid w:val="00B37C4A"/>
    <w:rsid w:val="00B50A8E"/>
    <w:rsid w:val="00B51AE8"/>
    <w:rsid w:val="00B67D58"/>
    <w:rsid w:val="00B71016"/>
    <w:rsid w:val="00B76D82"/>
    <w:rsid w:val="00BA50C4"/>
    <w:rsid w:val="00BC6C81"/>
    <w:rsid w:val="00BD17BA"/>
    <w:rsid w:val="00BE5946"/>
    <w:rsid w:val="00BF25BF"/>
    <w:rsid w:val="00C101FE"/>
    <w:rsid w:val="00C10D72"/>
    <w:rsid w:val="00C16691"/>
    <w:rsid w:val="00C33481"/>
    <w:rsid w:val="00C33B9A"/>
    <w:rsid w:val="00C3496F"/>
    <w:rsid w:val="00C53A62"/>
    <w:rsid w:val="00C5579D"/>
    <w:rsid w:val="00C55B04"/>
    <w:rsid w:val="00C55CB6"/>
    <w:rsid w:val="00C66033"/>
    <w:rsid w:val="00C73E06"/>
    <w:rsid w:val="00C77ED3"/>
    <w:rsid w:val="00C8085E"/>
    <w:rsid w:val="00C816FB"/>
    <w:rsid w:val="00C82FAE"/>
    <w:rsid w:val="00C869BE"/>
    <w:rsid w:val="00C94820"/>
    <w:rsid w:val="00CB59DF"/>
    <w:rsid w:val="00CB7305"/>
    <w:rsid w:val="00CC0F34"/>
    <w:rsid w:val="00CC1E49"/>
    <w:rsid w:val="00CC2452"/>
    <w:rsid w:val="00CC29DF"/>
    <w:rsid w:val="00CD394A"/>
    <w:rsid w:val="00CE69EB"/>
    <w:rsid w:val="00CF2BC7"/>
    <w:rsid w:val="00D03A57"/>
    <w:rsid w:val="00D07023"/>
    <w:rsid w:val="00D14720"/>
    <w:rsid w:val="00D31569"/>
    <w:rsid w:val="00D35960"/>
    <w:rsid w:val="00D36526"/>
    <w:rsid w:val="00D41A5B"/>
    <w:rsid w:val="00D43108"/>
    <w:rsid w:val="00D431A6"/>
    <w:rsid w:val="00D47794"/>
    <w:rsid w:val="00D47E36"/>
    <w:rsid w:val="00D50579"/>
    <w:rsid w:val="00D51B0E"/>
    <w:rsid w:val="00D53D86"/>
    <w:rsid w:val="00D565F6"/>
    <w:rsid w:val="00D620F4"/>
    <w:rsid w:val="00D83CEF"/>
    <w:rsid w:val="00D84366"/>
    <w:rsid w:val="00D87FC2"/>
    <w:rsid w:val="00D943A7"/>
    <w:rsid w:val="00D94CFE"/>
    <w:rsid w:val="00D95FAE"/>
    <w:rsid w:val="00DA3918"/>
    <w:rsid w:val="00DA6A2B"/>
    <w:rsid w:val="00DA6ED7"/>
    <w:rsid w:val="00DB0EA6"/>
    <w:rsid w:val="00DB2323"/>
    <w:rsid w:val="00DB675A"/>
    <w:rsid w:val="00DC1DB3"/>
    <w:rsid w:val="00DC603B"/>
    <w:rsid w:val="00DD2A27"/>
    <w:rsid w:val="00DD4275"/>
    <w:rsid w:val="00DD6C9E"/>
    <w:rsid w:val="00DF77B8"/>
    <w:rsid w:val="00E03FE3"/>
    <w:rsid w:val="00E04869"/>
    <w:rsid w:val="00E12620"/>
    <w:rsid w:val="00E233A0"/>
    <w:rsid w:val="00E25BF3"/>
    <w:rsid w:val="00E3386F"/>
    <w:rsid w:val="00E3486A"/>
    <w:rsid w:val="00E40A89"/>
    <w:rsid w:val="00E41D48"/>
    <w:rsid w:val="00E46098"/>
    <w:rsid w:val="00E50EBE"/>
    <w:rsid w:val="00E6018E"/>
    <w:rsid w:val="00E67BE1"/>
    <w:rsid w:val="00E67E49"/>
    <w:rsid w:val="00E70366"/>
    <w:rsid w:val="00E751E0"/>
    <w:rsid w:val="00E81526"/>
    <w:rsid w:val="00E8552A"/>
    <w:rsid w:val="00EA150F"/>
    <w:rsid w:val="00EA3A6B"/>
    <w:rsid w:val="00EB13A6"/>
    <w:rsid w:val="00EB25A2"/>
    <w:rsid w:val="00EC55D6"/>
    <w:rsid w:val="00EC6C6A"/>
    <w:rsid w:val="00ED29BC"/>
    <w:rsid w:val="00ED450A"/>
    <w:rsid w:val="00ED45C7"/>
    <w:rsid w:val="00EE620A"/>
    <w:rsid w:val="00EF066F"/>
    <w:rsid w:val="00F07B15"/>
    <w:rsid w:val="00F246CF"/>
    <w:rsid w:val="00F2560E"/>
    <w:rsid w:val="00F26339"/>
    <w:rsid w:val="00F318BB"/>
    <w:rsid w:val="00F46170"/>
    <w:rsid w:val="00F51731"/>
    <w:rsid w:val="00F85581"/>
    <w:rsid w:val="00F87256"/>
    <w:rsid w:val="00F95CDA"/>
    <w:rsid w:val="00FA142D"/>
    <w:rsid w:val="00FA66C9"/>
    <w:rsid w:val="00FB008A"/>
    <w:rsid w:val="00FB2BEE"/>
    <w:rsid w:val="00FB345C"/>
    <w:rsid w:val="00FB4EEC"/>
    <w:rsid w:val="00FC2878"/>
    <w:rsid w:val="00FE36E3"/>
    <w:rsid w:val="00FF0D60"/>
    <w:rsid w:val="00FF593B"/>
    <w:rsid w:val="00FF5A20"/>
    <w:rsid w:val="00FF647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FC30"/>
  <w15:docId w15:val="{5E4371D8-759B-4EB2-9BE8-3322FD6E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A89"/>
    <w:rPr>
      <w:noProof/>
      <w:sz w:val="32"/>
      <w:szCs w:val="32"/>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6BD0"/>
    <w:pPr>
      <w:spacing w:after="0" w:line="240" w:lineRule="auto"/>
    </w:pPr>
    <w:rPr>
      <w:rFonts w:eastAsiaTheme="minorEastAsia"/>
    </w:rPr>
  </w:style>
  <w:style w:type="character" w:customStyle="1" w:styleId="NoSpacingChar">
    <w:name w:val="No Spacing Char"/>
    <w:basedOn w:val="DefaultParagraphFont"/>
    <w:link w:val="NoSpacing"/>
    <w:uiPriority w:val="1"/>
    <w:rsid w:val="00036BD0"/>
    <w:rPr>
      <w:rFonts w:eastAsiaTheme="minorEastAsia"/>
    </w:rPr>
  </w:style>
  <w:style w:type="paragraph" w:styleId="BalloonText">
    <w:name w:val="Balloon Text"/>
    <w:basedOn w:val="Normal"/>
    <w:link w:val="BalloonTextChar"/>
    <w:uiPriority w:val="99"/>
    <w:semiHidden/>
    <w:unhideWhenUsed/>
    <w:rsid w:val="0003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BD0"/>
    <w:rPr>
      <w:rFonts w:ascii="Tahoma" w:hAnsi="Tahoma" w:cs="Tahoma"/>
      <w:sz w:val="16"/>
      <w:szCs w:val="16"/>
    </w:rPr>
  </w:style>
  <w:style w:type="paragraph" w:styleId="ListParagraph">
    <w:name w:val="List Paragraph"/>
    <w:basedOn w:val="Normal"/>
    <w:uiPriority w:val="34"/>
    <w:qFormat/>
    <w:rsid w:val="007826DC"/>
    <w:pPr>
      <w:ind w:left="720"/>
      <w:contextualSpacing/>
    </w:pPr>
  </w:style>
  <w:style w:type="table" w:styleId="TableGrid">
    <w:name w:val="Table Grid"/>
    <w:basedOn w:val="TableNormal"/>
    <w:uiPriority w:val="59"/>
    <w:rsid w:val="00D83C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87FC2"/>
    <w:pPr>
      <w:autoSpaceDE w:val="0"/>
      <w:autoSpaceDN w:val="0"/>
      <w:adjustRightInd w:val="0"/>
      <w:spacing w:after="0" w:line="240" w:lineRule="auto"/>
    </w:pPr>
    <w:rPr>
      <w:rFonts w:ascii="Calibri" w:hAnsi="Calibri" w:cs="Calibri"/>
      <w:color w:val="000000"/>
      <w:sz w:val="24"/>
      <w:szCs w:val="24"/>
      <w:lang w:bidi="ne-NP"/>
    </w:rPr>
  </w:style>
  <w:style w:type="paragraph" w:styleId="Header">
    <w:name w:val="header"/>
    <w:basedOn w:val="Normal"/>
    <w:link w:val="HeaderChar"/>
    <w:uiPriority w:val="99"/>
    <w:unhideWhenUsed/>
    <w:rsid w:val="007F6737"/>
    <w:pPr>
      <w:tabs>
        <w:tab w:val="center" w:pos="4680"/>
        <w:tab w:val="right" w:pos="9360"/>
      </w:tabs>
      <w:spacing w:after="0" w:line="240" w:lineRule="auto"/>
    </w:pPr>
    <w:rPr>
      <w:szCs w:val="29"/>
    </w:rPr>
  </w:style>
  <w:style w:type="character" w:customStyle="1" w:styleId="HeaderChar">
    <w:name w:val="Header Char"/>
    <w:basedOn w:val="DefaultParagraphFont"/>
    <w:link w:val="Header"/>
    <w:uiPriority w:val="99"/>
    <w:rsid w:val="007F6737"/>
    <w:rPr>
      <w:noProof/>
      <w:sz w:val="32"/>
      <w:szCs w:val="29"/>
      <w:lang w:bidi="ne-NP"/>
    </w:rPr>
  </w:style>
  <w:style w:type="paragraph" w:styleId="Footer">
    <w:name w:val="footer"/>
    <w:basedOn w:val="Normal"/>
    <w:link w:val="FooterChar"/>
    <w:uiPriority w:val="99"/>
    <w:unhideWhenUsed/>
    <w:rsid w:val="007F6737"/>
    <w:pPr>
      <w:tabs>
        <w:tab w:val="center" w:pos="4680"/>
        <w:tab w:val="right" w:pos="9360"/>
      </w:tabs>
      <w:spacing w:after="0" w:line="240" w:lineRule="auto"/>
    </w:pPr>
    <w:rPr>
      <w:szCs w:val="29"/>
    </w:rPr>
  </w:style>
  <w:style w:type="character" w:customStyle="1" w:styleId="FooterChar">
    <w:name w:val="Footer Char"/>
    <w:basedOn w:val="DefaultParagraphFont"/>
    <w:link w:val="Footer"/>
    <w:uiPriority w:val="99"/>
    <w:rsid w:val="007F6737"/>
    <w:rPr>
      <w:noProof/>
      <w:sz w:val="32"/>
      <w:szCs w:val="29"/>
      <w:lang w:bidi="ne-NP"/>
    </w:rPr>
  </w:style>
  <w:style w:type="paragraph" w:styleId="NormalWeb">
    <w:name w:val="Normal (Web)"/>
    <w:basedOn w:val="Normal"/>
    <w:uiPriority w:val="99"/>
    <w:semiHidden/>
    <w:unhideWhenUsed/>
    <w:rsid w:val="00354D9A"/>
    <w:pPr>
      <w:spacing w:before="100" w:beforeAutospacing="1" w:after="100" w:afterAutospacing="1" w:line="240" w:lineRule="auto"/>
    </w:pPr>
    <w:rPr>
      <w:rFonts w:ascii="Times New Roman" w:eastAsia="Times New Roman" w:hAnsi="Times New Roman" w:cs="Times New Roman"/>
      <w:noProof w:val="0"/>
      <w:sz w:val="24"/>
      <w:szCs w:val="24"/>
      <w:lang w:bidi="hi-IN"/>
    </w:rPr>
  </w:style>
  <w:style w:type="paragraph" w:styleId="Revision">
    <w:name w:val="Revision"/>
    <w:hidden/>
    <w:uiPriority w:val="99"/>
    <w:semiHidden/>
    <w:rsid w:val="00E67BE1"/>
    <w:pPr>
      <w:spacing w:after="0" w:line="240" w:lineRule="auto"/>
    </w:pPr>
    <w:rPr>
      <w:noProof/>
      <w:sz w:val="32"/>
      <w:szCs w:val="29"/>
      <w:lang w:bidi="ne-NP"/>
    </w:rPr>
  </w:style>
  <w:style w:type="character" w:styleId="CommentReference">
    <w:name w:val="annotation reference"/>
    <w:basedOn w:val="DefaultParagraphFont"/>
    <w:uiPriority w:val="99"/>
    <w:semiHidden/>
    <w:unhideWhenUsed/>
    <w:rsid w:val="00E67BE1"/>
    <w:rPr>
      <w:sz w:val="16"/>
      <w:szCs w:val="16"/>
    </w:rPr>
  </w:style>
  <w:style w:type="paragraph" w:styleId="CommentText">
    <w:name w:val="annotation text"/>
    <w:basedOn w:val="Normal"/>
    <w:link w:val="CommentTextChar"/>
    <w:uiPriority w:val="99"/>
    <w:semiHidden/>
    <w:unhideWhenUsed/>
    <w:rsid w:val="00E67BE1"/>
    <w:pPr>
      <w:spacing w:line="240" w:lineRule="auto"/>
    </w:pPr>
    <w:rPr>
      <w:sz w:val="20"/>
      <w:szCs w:val="18"/>
    </w:rPr>
  </w:style>
  <w:style w:type="character" w:customStyle="1" w:styleId="CommentTextChar">
    <w:name w:val="Comment Text Char"/>
    <w:basedOn w:val="DefaultParagraphFont"/>
    <w:link w:val="CommentText"/>
    <w:uiPriority w:val="99"/>
    <w:semiHidden/>
    <w:rsid w:val="00E67BE1"/>
    <w:rPr>
      <w:noProof/>
      <w:sz w:val="20"/>
      <w:szCs w:val="18"/>
      <w:lang w:bidi="ne-NP"/>
    </w:rPr>
  </w:style>
  <w:style w:type="paragraph" w:styleId="CommentSubject">
    <w:name w:val="annotation subject"/>
    <w:basedOn w:val="CommentText"/>
    <w:next w:val="CommentText"/>
    <w:link w:val="CommentSubjectChar"/>
    <w:uiPriority w:val="99"/>
    <w:semiHidden/>
    <w:unhideWhenUsed/>
    <w:rsid w:val="00E67BE1"/>
    <w:rPr>
      <w:b/>
      <w:bCs/>
    </w:rPr>
  </w:style>
  <w:style w:type="character" w:customStyle="1" w:styleId="CommentSubjectChar">
    <w:name w:val="Comment Subject Char"/>
    <w:basedOn w:val="CommentTextChar"/>
    <w:link w:val="CommentSubject"/>
    <w:uiPriority w:val="99"/>
    <w:semiHidden/>
    <w:rsid w:val="00E67BE1"/>
    <w:rPr>
      <w:b/>
      <w:bCs/>
      <w:noProof/>
      <w:sz w:val="20"/>
      <w:szCs w:val="18"/>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6195">
      <w:bodyDiv w:val="1"/>
      <w:marLeft w:val="0"/>
      <w:marRight w:val="0"/>
      <w:marTop w:val="0"/>
      <w:marBottom w:val="0"/>
      <w:divBdr>
        <w:top w:val="none" w:sz="0" w:space="0" w:color="auto"/>
        <w:left w:val="none" w:sz="0" w:space="0" w:color="auto"/>
        <w:bottom w:val="none" w:sz="0" w:space="0" w:color="auto"/>
        <w:right w:val="none" w:sz="0" w:space="0" w:color="auto"/>
      </w:divBdr>
    </w:div>
    <w:div w:id="334383848">
      <w:bodyDiv w:val="1"/>
      <w:marLeft w:val="0"/>
      <w:marRight w:val="0"/>
      <w:marTop w:val="0"/>
      <w:marBottom w:val="0"/>
      <w:divBdr>
        <w:top w:val="none" w:sz="0" w:space="0" w:color="auto"/>
        <w:left w:val="none" w:sz="0" w:space="0" w:color="auto"/>
        <w:bottom w:val="none" w:sz="0" w:space="0" w:color="auto"/>
        <w:right w:val="none" w:sz="0" w:space="0" w:color="auto"/>
      </w:divBdr>
    </w:div>
    <w:div w:id="396321529">
      <w:bodyDiv w:val="1"/>
      <w:marLeft w:val="0"/>
      <w:marRight w:val="0"/>
      <w:marTop w:val="0"/>
      <w:marBottom w:val="0"/>
      <w:divBdr>
        <w:top w:val="none" w:sz="0" w:space="0" w:color="auto"/>
        <w:left w:val="none" w:sz="0" w:space="0" w:color="auto"/>
        <w:bottom w:val="none" w:sz="0" w:space="0" w:color="auto"/>
        <w:right w:val="none" w:sz="0" w:space="0" w:color="auto"/>
      </w:divBdr>
    </w:div>
    <w:div w:id="429938497">
      <w:bodyDiv w:val="1"/>
      <w:marLeft w:val="0"/>
      <w:marRight w:val="0"/>
      <w:marTop w:val="0"/>
      <w:marBottom w:val="0"/>
      <w:divBdr>
        <w:top w:val="none" w:sz="0" w:space="0" w:color="auto"/>
        <w:left w:val="none" w:sz="0" w:space="0" w:color="auto"/>
        <w:bottom w:val="none" w:sz="0" w:space="0" w:color="auto"/>
        <w:right w:val="none" w:sz="0" w:space="0" w:color="auto"/>
      </w:divBdr>
    </w:div>
    <w:div w:id="433672047">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70250690">
      <w:bodyDiv w:val="1"/>
      <w:marLeft w:val="0"/>
      <w:marRight w:val="0"/>
      <w:marTop w:val="0"/>
      <w:marBottom w:val="0"/>
      <w:divBdr>
        <w:top w:val="none" w:sz="0" w:space="0" w:color="auto"/>
        <w:left w:val="none" w:sz="0" w:space="0" w:color="auto"/>
        <w:bottom w:val="none" w:sz="0" w:space="0" w:color="auto"/>
        <w:right w:val="none" w:sz="0" w:space="0" w:color="auto"/>
      </w:divBdr>
    </w:div>
    <w:div w:id="549876446">
      <w:bodyDiv w:val="1"/>
      <w:marLeft w:val="0"/>
      <w:marRight w:val="0"/>
      <w:marTop w:val="0"/>
      <w:marBottom w:val="0"/>
      <w:divBdr>
        <w:top w:val="none" w:sz="0" w:space="0" w:color="auto"/>
        <w:left w:val="none" w:sz="0" w:space="0" w:color="auto"/>
        <w:bottom w:val="none" w:sz="0" w:space="0" w:color="auto"/>
        <w:right w:val="none" w:sz="0" w:space="0" w:color="auto"/>
      </w:divBdr>
    </w:div>
    <w:div w:id="697050924">
      <w:bodyDiv w:val="1"/>
      <w:marLeft w:val="0"/>
      <w:marRight w:val="0"/>
      <w:marTop w:val="0"/>
      <w:marBottom w:val="0"/>
      <w:divBdr>
        <w:top w:val="none" w:sz="0" w:space="0" w:color="auto"/>
        <w:left w:val="none" w:sz="0" w:space="0" w:color="auto"/>
        <w:bottom w:val="none" w:sz="0" w:space="0" w:color="auto"/>
        <w:right w:val="none" w:sz="0" w:space="0" w:color="auto"/>
      </w:divBdr>
    </w:div>
    <w:div w:id="805660298">
      <w:bodyDiv w:val="1"/>
      <w:marLeft w:val="0"/>
      <w:marRight w:val="0"/>
      <w:marTop w:val="0"/>
      <w:marBottom w:val="0"/>
      <w:divBdr>
        <w:top w:val="none" w:sz="0" w:space="0" w:color="auto"/>
        <w:left w:val="none" w:sz="0" w:space="0" w:color="auto"/>
        <w:bottom w:val="none" w:sz="0" w:space="0" w:color="auto"/>
        <w:right w:val="none" w:sz="0" w:space="0" w:color="auto"/>
      </w:divBdr>
    </w:div>
    <w:div w:id="862523268">
      <w:bodyDiv w:val="1"/>
      <w:marLeft w:val="0"/>
      <w:marRight w:val="0"/>
      <w:marTop w:val="0"/>
      <w:marBottom w:val="0"/>
      <w:divBdr>
        <w:top w:val="none" w:sz="0" w:space="0" w:color="auto"/>
        <w:left w:val="none" w:sz="0" w:space="0" w:color="auto"/>
        <w:bottom w:val="none" w:sz="0" w:space="0" w:color="auto"/>
        <w:right w:val="none" w:sz="0" w:space="0" w:color="auto"/>
      </w:divBdr>
    </w:div>
    <w:div w:id="1091313195">
      <w:bodyDiv w:val="1"/>
      <w:marLeft w:val="0"/>
      <w:marRight w:val="0"/>
      <w:marTop w:val="0"/>
      <w:marBottom w:val="0"/>
      <w:divBdr>
        <w:top w:val="none" w:sz="0" w:space="0" w:color="auto"/>
        <w:left w:val="none" w:sz="0" w:space="0" w:color="auto"/>
        <w:bottom w:val="none" w:sz="0" w:space="0" w:color="auto"/>
        <w:right w:val="none" w:sz="0" w:space="0" w:color="auto"/>
      </w:divBdr>
    </w:div>
    <w:div w:id="1155030197">
      <w:bodyDiv w:val="1"/>
      <w:marLeft w:val="0"/>
      <w:marRight w:val="0"/>
      <w:marTop w:val="0"/>
      <w:marBottom w:val="0"/>
      <w:divBdr>
        <w:top w:val="none" w:sz="0" w:space="0" w:color="auto"/>
        <w:left w:val="none" w:sz="0" w:space="0" w:color="auto"/>
        <w:bottom w:val="none" w:sz="0" w:space="0" w:color="auto"/>
        <w:right w:val="none" w:sz="0" w:space="0" w:color="auto"/>
      </w:divBdr>
    </w:div>
    <w:div w:id="1379696594">
      <w:bodyDiv w:val="1"/>
      <w:marLeft w:val="0"/>
      <w:marRight w:val="0"/>
      <w:marTop w:val="0"/>
      <w:marBottom w:val="0"/>
      <w:divBdr>
        <w:top w:val="none" w:sz="0" w:space="0" w:color="auto"/>
        <w:left w:val="none" w:sz="0" w:space="0" w:color="auto"/>
        <w:bottom w:val="none" w:sz="0" w:space="0" w:color="auto"/>
        <w:right w:val="none" w:sz="0" w:space="0" w:color="auto"/>
      </w:divBdr>
    </w:div>
    <w:div w:id="1472483268">
      <w:bodyDiv w:val="1"/>
      <w:marLeft w:val="0"/>
      <w:marRight w:val="0"/>
      <w:marTop w:val="0"/>
      <w:marBottom w:val="0"/>
      <w:divBdr>
        <w:top w:val="none" w:sz="0" w:space="0" w:color="auto"/>
        <w:left w:val="none" w:sz="0" w:space="0" w:color="auto"/>
        <w:bottom w:val="none" w:sz="0" w:space="0" w:color="auto"/>
        <w:right w:val="none" w:sz="0" w:space="0" w:color="auto"/>
      </w:divBdr>
    </w:div>
    <w:div w:id="1811944461">
      <w:bodyDiv w:val="1"/>
      <w:marLeft w:val="0"/>
      <w:marRight w:val="0"/>
      <w:marTop w:val="0"/>
      <w:marBottom w:val="0"/>
      <w:divBdr>
        <w:top w:val="none" w:sz="0" w:space="0" w:color="auto"/>
        <w:left w:val="none" w:sz="0" w:space="0" w:color="auto"/>
        <w:bottom w:val="none" w:sz="0" w:space="0" w:color="auto"/>
        <w:right w:val="none" w:sz="0" w:space="0" w:color="auto"/>
      </w:divBdr>
    </w:div>
    <w:div w:id="2014139796">
      <w:bodyDiv w:val="1"/>
      <w:marLeft w:val="0"/>
      <w:marRight w:val="0"/>
      <w:marTop w:val="0"/>
      <w:marBottom w:val="0"/>
      <w:divBdr>
        <w:top w:val="none" w:sz="0" w:space="0" w:color="auto"/>
        <w:left w:val="none" w:sz="0" w:space="0" w:color="auto"/>
        <w:bottom w:val="none" w:sz="0" w:space="0" w:color="auto"/>
        <w:right w:val="none" w:sz="0" w:space="0" w:color="auto"/>
      </w:divBdr>
    </w:div>
    <w:div w:id="21081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jp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9364-70A8-427C-A8F6-A59E9008F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Report on internal training</vt:lpstr>
    </vt:vector>
  </TitlesOfParts>
  <Company>central Bureau of Statistics</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internal training</dc:title>
  <dc:subject>In national account section .date2074/03/09</dc:subject>
  <dc:creator>Rosy shakya</dc:creator>
  <cp:lastModifiedBy>HP</cp:lastModifiedBy>
  <cp:revision>2</cp:revision>
  <cp:lastPrinted>2022-09-20T06:01:00Z</cp:lastPrinted>
  <dcterms:created xsi:type="dcterms:W3CDTF">2024-06-14T04:39:00Z</dcterms:created>
  <dcterms:modified xsi:type="dcterms:W3CDTF">2024-06-14T04:39:00Z</dcterms:modified>
</cp:coreProperties>
</file>